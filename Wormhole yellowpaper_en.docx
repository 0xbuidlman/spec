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4348" w14:textId="77777777" w:rsidR="00F3384F" w:rsidRPr="00962CA8" w:rsidRDefault="00962CA8" w:rsidP="00C74102">
      <w:pPr>
        <w:outlineLvl w:val="0"/>
        <w:rPr>
          <w:b/>
          <w:sz w:val="36"/>
        </w:rPr>
      </w:pPr>
      <w:r w:rsidRPr="00962CA8">
        <w:rPr>
          <w:rFonts w:hint="eastAsia"/>
          <w:b/>
          <w:noProof/>
          <w:sz w:val="36"/>
        </w:rPr>
        <mc:AlternateContent>
          <mc:Choice Requires="wps">
            <w:drawing>
              <wp:anchor distT="0" distB="0" distL="114300" distR="114300" simplePos="0" relativeHeight="251659264" behindDoc="0" locked="0" layoutInCell="1" allowOverlap="1" wp14:anchorId="67232466" wp14:editId="4A384F3F">
                <wp:simplePos x="0" y="0"/>
                <wp:positionH relativeFrom="column">
                  <wp:posOffset>-9729</wp:posOffset>
                </wp:positionH>
                <wp:positionV relativeFrom="paragraph">
                  <wp:posOffset>272374</wp:posOffset>
                </wp:positionV>
                <wp:extent cx="5739319" cy="0"/>
                <wp:effectExtent l="0" t="0" r="13970" b="12700"/>
                <wp:wrapNone/>
                <wp:docPr id="3" name="Straight Connector 3"/>
                <wp:cNvGraphicFramePr/>
                <a:graphic xmlns:a="http://schemas.openxmlformats.org/drawingml/2006/main">
                  <a:graphicData uri="http://schemas.microsoft.com/office/word/2010/wordprocessingShape">
                    <wps:wsp>
                      <wps:cNvCnPr/>
                      <wps:spPr>
                        <a:xfrm>
                          <a:off x="0" y="0"/>
                          <a:ext cx="5739319"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0ADE46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1.45pt" to="451.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" strokecolor="#e7e6e6 [3214]" strokeweight=".5pt">
                <v:stroke joinstyle="miter"/>
              </v:line>
            </w:pict>
          </mc:Fallback>
        </mc:AlternateContent>
      </w:r>
      <w:r w:rsidRPr="00962CA8">
        <w:rPr>
          <w:rFonts w:hint="eastAsia"/>
          <w:b/>
          <w:sz w:val="36"/>
        </w:rPr>
        <w:t>Ov</w:t>
      </w:r>
      <w:r w:rsidRPr="00962CA8">
        <w:rPr>
          <w:b/>
          <w:sz w:val="36"/>
        </w:rPr>
        <w:t>erview</w:t>
      </w:r>
    </w:p>
    <w:p w14:paraId="39F0E963" w14:textId="77777777" w:rsidR="00962CA8" w:rsidRDefault="00962CA8" w:rsidP="00962CA8">
      <w:pPr>
        <w:rPr>
          <w:b/>
          <w:sz w:val="32"/>
        </w:rPr>
      </w:pPr>
    </w:p>
    <w:p w14:paraId="6A3658B3" w14:textId="11677C2C" w:rsidR="00962CA8" w:rsidRPr="00962CA8" w:rsidRDefault="00962CA8" w:rsidP="00962CA8">
      <w:pPr>
        <w:shd w:val="clear" w:color="auto" w:fill="FFFFFF"/>
        <w:rPr>
          <w:rFonts w:ascii="Helvetica" w:eastAsia="Times New Roman" w:hAnsi="Helvetica" w:cs="Times New Roman"/>
          <w:color w:val="000000"/>
          <w:spacing w:val="-3"/>
        </w:rPr>
      </w:pPr>
      <w:r w:rsidRPr="00962CA8">
        <w:rPr>
          <w:rFonts w:ascii="Helvetica" w:eastAsia="Times New Roman" w:hAnsi="Helvetica" w:cs="Times New Roman"/>
          <w:color w:val="000000"/>
          <w:spacing w:val="-3"/>
        </w:rPr>
        <w:t xml:space="preserve">Born at the block height of 478,558, Bitcoin Cash (BCH) has been dedicated to bringing a reliable electronic cash to the world and fulfilling Satoshi’s original vision as a "peer-to-peer electronic cash." It enjoys global seamless circulation, permissionless innovation and other features. How to issue token on the Bitcoin Cash Blockchain? Many developers have brought up with ideas such as Colored-Coins. Andrew Stone proposed to add OP_GROUP to implement the token scheme as he mentioned in </w:t>
      </w:r>
      <w:r w:rsidRPr="00962CA8">
        <w:rPr>
          <w:rFonts w:ascii="Helvetica" w:eastAsia="Times New Roman" w:hAnsi="Helvetica" w:cs="Times New Roman"/>
          <w:i/>
          <w:color w:val="000000"/>
          <w:spacing w:val="-3"/>
        </w:rPr>
        <w:t>Enable representative tokens via OP_GROUP on Bitcoin Cash</w:t>
      </w:r>
      <w:r w:rsidRPr="00962CA8">
        <w:rPr>
          <w:rFonts w:ascii="Helvetica" w:eastAsia="Times New Roman" w:hAnsi="Helvetica" w:cs="Times New Roman"/>
          <w:color w:val="000000"/>
          <w:spacing w:val="-3"/>
        </w:rPr>
        <w:t xml:space="preserve">. The OP_GROUP solution can only be implemented by </w:t>
      </w:r>
      <w:r w:rsidRPr="00962CA8">
        <w:rPr>
          <w:rFonts w:ascii="Helvetica" w:eastAsia="Times New Roman" w:hAnsi="Helvetica" w:cs="Times New Roman" w:hint="eastAsia"/>
          <w:color w:val="000000"/>
          <w:spacing w:val="-3"/>
        </w:rPr>
        <w:t>changing</w:t>
      </w:r>
      <w:r w:rsidRPr="00962CA8">
        <w:rPr>
          <w:rFonts w:ascii="Helvetica" w:eastAsia="Times New Roman" w:hAnsi="Helvetica" w:cs="Times New Roman"/>
          <w:color w:val="000000"/>
          <w:spacing w:val="-3"/>
        </w:rPr>
        <w:t xml:space="preserve"> consensus rules of Bitcoin Cash. More specifically, it enables functions similar to that of ERC20 token protocol on the Ethereum network.</w:t>
      </w:r>
    </w:p>
    <w:p w14:paraId="41F5ADC8" w14:textId="77777777" w:rsidR="00962CA8" w:rsidRPr="00962CA8" w:rsidRDefault="00962CA8" w:rsidP="00962CA8">
      <w:pPr>
        <w:shd w:val="clear" w:color="auto" w:fill="FFFFFF"/>
        <w:rPr>
          <w:rFonts w:ascii="Helvetica" w:eastAsia="Times New Roman" w:hAnsi="Helvetica" w:cs="Times New Roman"/>
          <w:color w:val="000000"/>
          <w:spacing w:val="-3"/>
        </w:rPr>
      </w:pPr>
    </w:p>
    <w:p w14:paraId="0918BAEF" w14:textId="7E1CC1E8" w:rsidR="00962CA8" w:rsidRPr="00962CA8" w:rsidRDefault="00962CA8" w:rsidP="00962CA8">
      <w:pPr>
        <w:shd w:val="clear" w:color="auto" w:fill="FFFFFF"/>
        <w:rPr>
          <w:rFonts w:ascii="Helvetica" w:eastAsia="Times New Roman" w:hAnsi="Helvetica" w:cs="Times New Roman"/>
          <w:color w:val="000000"/>
          <w:spacing w:val="-3"/>
        </w:rPr>
      </w:pPr>
      <w:r w:rsidRPr="00962CA8">
        <w:rPr>
          <w:rFonts w:ascii="Helvetica" w:eastAsia="Times New Roman" w:hAnsi="Helvetica" w:cs="Times New Roman"/>
          <w:color w:val="000000"/>
          <w:spacing w:val="-3"/>
        </w:rPr>
        <w:t>Any proposals enabling token issuance that requires certain consensus upgrades will inevitably cause problems, including technical risks, harsh conflicts and huge controversy among community developers. Such controversial proposals often end up into a failure. This difficulty could help prevent “radical” initiatives being implemented to ensure the stability and security of the network protocol. However, it is harder to promote innovation. The controversy that led to the expansion of the independent block of the Bitcoin Cash community, the prolonged and unconstrained generation, is an even more unavoidable evidence of social psychology.</w:t>
      </w:r>
    </w:p>
    <w:p w14:paraId="14C81E2C" w14:textId="77777777" w:rsidR="00962CA8" w:rsidRPr="00962CA8" w:rsidRDefault="00962CA8" w:rsidP="00962CA8">
      <w:pPr>
        <w:shd w:val="clear" w:color="auto" w:fill="FFFFFF"/>
        <w:rPr>
          <w:rFonts w:ascii="Helvetica" w:eastAsia="Times New Roman" w:hAnsi="Helvetica" w:cs="Times New Roman"/>
          <w:color w:val="000000"/>
          <w:spacing w:val="-3"/>
        </w:rPr>
      </w:pPr>
    </w:p>
    <w:p w14:paraId="5C3A2C10" w14:textId="77777777" w:rsidR="00962CA8" w:rsidRPr="00962CA8" w:rsidRDefault="00962CA8" w:rsidP="00962CA8">
      <w:pPr>
        <w:shd w:val="clear" w:color="auto" w:fill="FFFFFF"/>
        <w:rPr>
          <w:rFonts w:ascii="Helvetica" w:eastAsia="Times New Roman" w:hAnsi="Helvetica" w:cs="Times New Roman"/>
          <w:color w:val="000000"/>
          <w:spacing w:val="-3"/>
        </w:rPr>
      </w:pPr>
      <w:r w:rsidRPr="00962CA8">
        <w:rPr>
          <w:rFonts w:ascii="Helvetica" w:eastAsia="Times New Roman" w:hAnsi="Helvetica" w:cs="Times New Roman"/>
          <w:color w:val="000000"/>
          <w:spacing w:val="-3"/>
        </w:rPr>
        <w:t>Innovation requires a PERMISSIONLESS community. We have also been exploring ways to implement smart contracts on Bitcoin Cash Blockchain without changing the consensus rules. After tremendous research efforts, we have noticed the Omni Layer protocol, a scheme to implement token issuance through the OP_RETURN opcode. It is the technical basis for daily distribution and circulation of USDT. The Omni Layer runs on top of Bitcoin Blockchain. Since the Omni Layer protocol uses the MIT license (open source), we forked the Omni Layer protocol and implemented the tech features on Bitcoin Cash Blockchain to achieve token issuance. We named this technical solution Wormhole protocol, and the original token in the protocol is named Wormhole Cash.</w:t>
      </w:r>
    </w:p>
    <w:p w14:paraId="3EB956DA" w14:textId="77777777" w:rsidR="00962CA8" w:rsidRDefault="00962CA8" w:rsidP="00962CA8"/>
    <w:p w14:paraId="6745B864" w14:textId="77777777" w:rsidR="00962CA8" w:rsidRDefault="00962CA8" w:rsidP="00962CA8"/>
    <w:p w14:paraId="78BFD44D" w14:textId="77777777" w:rsidR="00962CA8" w:rsidRDefault="00962CA8" w:rsidP="00C74102">
      <w:pPr>
        <w:outlineLvl w:val="0"/>
        <w:rPr>
          <w:b/>
          <w:sz w:val="36"/>
        </w:rPr>
      </w:pPr>
      <w:r w:rsidRPr="00962CA8">
        <w:rPr>
          <w:b/>
          <w:sz w:val="36"/>
        </w:rPr>
        <w:t>Security model and execution procedures</w:t>
      </w:r>
    </w:p>
    <w:p w14:paraId="72409777" w14:textId="77777777" w:rsidR="00962CA8" w:rsidRDefault="00962CA8" w:rsidP="00962CA8">
      <w:pPr>
        <w:rPr>
          <w:b/>
          <w:sz w:val="36"/>
        </w:rPr>
      </w:pPr>
    </w:p>
    <w:p w14:paraId="32FF960F" w14:textId="77777777" w:rsidR="00272313" w:rsidRPr="00272313" w:rsidRDefault="00962CA8" w:rsidP="00C74102">
      <w:pPr>
        <w:outlineLvl w:val="0"/>
        <w:rPr>
          <w:b/>
          <w:sz w:val="36"/>
        </w:rPr>
      </w:pPr>
      <w:r>
        <w:rPr>
          <w:b/>
          <w:sz w:val="36"/>
        </w:rPr>
        <w:t>Wormhole node</w:t>
      </w:r>
    </w:p>
    <w:p w14:paraId="122C9199" w14:textId="77777777" w:rsidR="00962CA8" w:rsidRDefault="00962CA8" w:rsidP="00962CA8">
      <w:pPr>
        <w:rPr>
          <w:b/>
          <w:sz w:val="28"/>
        </w:rPr>
      </w:pPr>
      <w:r w:rsidRPr="00962CA8">
        <w:rPr>
          <w:rFonts w:hint="eastAsia"/>
          <w:b/>
          <w:noProof/>
          <w:sz w:val="32"/>
        </w:rPr>
        <mc:AlternateContent>
          <mc:Choice Requires="wps">
            <w:drawing>
              <wp:anchor distT="0" distB="0" distL="114300" distR="114300" simplePos="0" relativeHeight="251661312" behindDoc="0" locked="0" layoutInCell="1" allowOverlap="1" wp14:anchorId="6D44F6D4" wp14:editId="09BE2625">
                <wp:simplePos x="0" y="0"/>
                <wp:positionH relativeFrom="column">
                  <wp:posOffset>0</wp:posOffset>
                </wp:positionH>
                <wp:positionV relativeFrom="paragraph">
                  <wp:posOffset>0</wp:posOffset>
                </wp:positionV>
                <wp:extent cx="5739319" cy="0"/>
                <wp:effectExtent l="0" t="0" r="13970" b="12700"/>
                <wp:wrapNone/>
                <wp:docPr id="4" name="Straight Connector 4"/>
                <wp:cNvGraphicFramePr/>
                <a:graphic xmlns:a="http://schemas.openxmlformats.org/drawingml/2006/main">
                  <a:graphicData uri="http://schemas.microsoft.com/office/word/2010/wordprocessingShape">
                    <wps:wsp>
                      <wps:cNvCnPr/>
                      <wps:spPr>
                        <a:xfrm>
                          <a:off x="0" y="0"/>
                          <a:ext cx="5739319"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F8F07E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" strokecolor="#e7e6e6 [3214]" strokeweight=".5pt">
                <v:stroke joinstyle="miter"/>
              </v:line>
            </w:pict>
          </mc:Fallback>
        </mc:AlternateContent>
      </w:r>
    </w:p>
    <w:p w14:paraId="52DA4D62" w14:textId="77777777" w:rsidR="00272313" w:rsidRDefault="00272313" w:rsidP="00C74102">
      <w:pPr>
        <w:outlineLvl w:val="0"/>
        <w:rPr>
          <w:b/>
          <w:sz w:val="28"/>
        </w:rPr>
      </w:pPr>
      <w:r>
        <w:rPr>
          <w:rFonts w:hint="eastAsia"/>
          <w:b/>
          <w:sz w:val="28"/>
        </w:rPr>
        <w:t>Cogni</w:t>
      </w:r>
      <w:r>
        <w:rPr>
          <w:b/>
          <w:sz w:val="28"/>
        </w:rPr>
        <w:t>tion of node</w:t>
      </w:r>
    </w:p>
    <w:p w14:paraId="1BD7884A" w14:textId="77777777" w:rsidR="00962CA8" w:rsidRDefault="00962CA8" w:rsidP="00962CA8">
      <w:pPr>
        <w:rPr>
          <w:b/>
          <w:sz w:val="28"/>
        </w:rPr>
      </w:pPr>
    </w:p>
    <w:p w14:paraId="369430A3" w14:textId="4A1368FE" w:rsidR="00272313" w:rsidRDefault="00272313" w:rsidP="00962CA8">
      <w:p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 xml:space="preserve">Wormhole node is </w:t>
      </w:r>
      <w:r>
        <w:rPr>
          <w:rFonts w:ascii="Helvetica" w:eastAsia="Times New Roman" w:hAnsi="Helvetica" w:cs="Times New Roman"/>
          <w:color w:val="000000"/>
          <w:spacing w:val="-3"/>
        </w:rPr>
        <w:t xml:space="preserve">a superset of </w:t>
      </w:r>
      <w:r>
        <w:rPr>
          <w:rFonts w:ascii="Helvetica" w:eastAsia="Times New Roman" w:hAnsi="Helvetica" w:cs="Times New Roman" w:hint="eastAsia"/>
          <w:color w:val="000000"/>
          <w:spacing w:val="-3"/>
        </w:rPr>
        <w:t>Bi</w:t>
      </w:r>
      <w:r>
        <w:rPr>
          <w:rFonts w:ascii="Helvetica" w:eastAsia="Times New Roman" w:hAnsi="Helvetica" w:cs="Times New Roman"/>
          <w:color w:val="000000"/>
          <w:spacing w:val="-3"/>
        </w:rPr>
        <w:t xml:space="preserve">tcoin Cash node, </w:t>
      </w:r>
      <w:r>
        <w:rPr>
          <w:rFonts w:ascii="Helvetica" w:eastAsia="Times New Roman" w:hAnsi="Helvetica" w:cs="Times New Roman" w:hint="eastAsia"/>
          <w:color w:val="000000"/>
          <w:spacing w:val="-3"/>
        </w:rPr>
        <w:t>it</w:t>
      </w:r>
      <w:r>
        <w:rPr>
          <w:rFonts w:ascii="Helvetica" w:eastAsia="Times New Roman" w:hAnsi="Helvetica" w:cs="Times New Roman"/>
          <w:color w:val="000000"/>
          <w:spacing w:val="-3"/>
        </w:rPr>
        <w:t xml:space="preserve"> is implemented </w:t>
      </w:r>
      <w:r>
        <w:rPr>
          <w:rFonts w:ascii="Helvetica" w:eastAsia="Times New Roman" w:hAnsi="Helvetica" w:cs="Times New Roman" w:hint="eastAsia"/>
          <w:color w:val="000000"/>
          <w:spacing w:val="-3"/>
        </w:rPr>
        <w:t>by</w:t>
      </w:r>
      <w:r>
        <w:rPr>
          <w:rFonts w:ascii="Helvetica" w:eastAsia="Times New Roman" w:hAnsi="Helvetica" w:cs="Times New Roman"/>
          <w:color w:val="000000"/>
          <w:spacing w:val="-3"/>
        </w:rPr>
        <w:t xml:space="preserve"> adding Wormhole protocol onto Bitcoin Cash’s client.</w:t>
      </w:r>
    </w:p>
    <w:p w14:paraId="6E1AA811" w14:textId="77777777" w:rsidR="00272313" w:rsidRDefault="00272313" w:rsidP="00962CA8">
      <w:pPr>
        <w:rPr>
          <w:rFonts w:ascii="Helvetica" w:eastAsia="Times New Roman" w:hAnsi="Helvetica" w:cs="Times New Roman"/>
          <w:color w:val="000000"/>
          <w:spacing w:val="-3"/>
        </w:rPr>
      </w:pPr>
    </w:p>
    <w:p w14:paraId="0FAE7FA0" w14:textId="77777777" w:rsidR="00272313" w:rsidRDefault="00272313" w:rsidP="00962CA8">
      <w:pPr>
        <w:rPr>
          <w:rFonts w:ascii="Helvetica" w:eastAsia="Times New Roman" w:hAnsi="Helvetica" w:cs="Times New Roman"/>
          <w:color w:val="000000"/>
          <w:spacing w:val="-3"/>
        </w:rPr>
      </w:pPr>
      <w:r>
        <w:rPr>
          <w:rFonts w:ascii="Helvetica" w:eastAsia="Times New Roman" w:hAnsi="Helvetica" w:cs="Times New Roman"/>
          <w:color w:val="000000"/>
          <w:spacing w:val="-3"/>
        </w:rPr>
        <w:t>Wormhole client can be used as a Wormhole full node as well as a Bitcoin Cash full node, which enables both Bitcoin Cash protocol and Wormhole protocol.</w:t>
      </w:r>
    </w:p>
    <w:p w14:paraId="3462E2E2" w14:textId="77777777" w:rsidR="00962CA8" w:rsidRDefault="00272313" w:rsidP="00C74102">
      <w:pPr>
        <w:outlineLvl w:val="0"/>
        <w:rPr>
          <w:rFonts w:ascii="Helvetica" w:eastAsia="Times New Roman" w:hAnsi="Helvetica" w:cs="Times New Roman"/>
          <w:color w:val="000000"/>
          <w:spacing w:val="-3"/>
        </w:rPr>
      </w:pPr>
      <w:r>
        <w:rPr>
          <w:rFonts w:ascii="Helvetica" w:eastAsia="Times New Roman" w:hAnsi="Helvetica" w:cs="Times New Roman"/>
          <w:color w:val="000000"/>
          <w:spacing w:val="-3"/>
        </w:rPr>
        <w:lastRenderedPageBreak/>
        <w:t>Transaction received by Wormhole node</w:t>
      </w:r>
    </w:p>
    <w:p w14:paraId="50A6D610" w14:textId="21FD20F1" w:rsidR="00272313" w:rsidRDefault="00272313" w:rsidP="00272313">
      <w:pPr>
        <w:pStyle w:val="ListParagraph"/>
        <w:numPr>
          <w:ilvl w:val="0"/>
          <w:numId w:val="1"/>
        </w:numPr>
        <w:rPr>
          <w:rFonts w:ascii="Helvetica" w:eastAsia="Times New Roman" w:hAnsi="Helvetica" w:cs="Times New Roman"/>
          <w:color w:val="000000"/>
          <w:spacing w:val="-3"/>
        </w:rPr>
      </w:pPr>
      <w:r>
        <w:rPr>
          <w:rFonts w:ascii="Helvetica" w:eastAsia="Times New Roman" w:hAnsi="Helvetica" w:cs="Times New Roman"/>
          <w:color w:val="000000"/>
          <w:spacing w:val="-3"/>
        </w:rPr>
        <w:t>It can receive and verify Wormhole transactions, as well as receiv</w:t>
      </w:r>
      <w:r w:rsidR="00C74102">
        <w:rPr>
          <w:rFonts w:ascii="Helvetica" w:eastAsia="Times New Roman" w:hAnsi="Helvetica" w:cs="Times New Roman" w:hint="eastAsia"/>
          <w:color w:val="000000"/>
          <w:spacing w:val="-3"/>
        </w:rPr>
        <w:t>ing</w:t>
      </w:r>
      <w:r>
        <w:rPr>
          <w:rFonts w:ascii="Helvetica" w:eastAsia="Times New Roman" w:hAnsi="Helvetica" w:cs="Times New Roman"/>
          <w:color w:val="000000"/>
          <w:spacing w:val="-3"/>
        </w:rPr>
        <w:t xml:space="preserve"> and verify </w:t>
      </w:r>
      <w:proofErr w:type="spellStart"/>
      <w:ins w:id="0" w:author="Scarlett" w:date="2018-08-21T22:38:00Z">
        <w:r w:rsidR="00C74102">
          <w:rPr>
            <w:rFonts w:ascii="Helvetica" w:eastAsia="Times New Roman" w:hAnsi="Helvetica" w:cs="Times New Roman" w:hint="eastAsia"/>
            <w:color w:val="000000"/>
            <w:spacing w:val="-3"/>
          </w:rPr>
          <w:t>ing</w:t>
        </w:r>
        <w:proofErr w:type="spellEnd"/>
        <w:r w:rsidR="00C74102">
          <w:rPr>
            <w:rFonts w:ascii="Helvetica" w:eastAsia="Times New Roman" w:hAnsi="Helvetica" w:cs="Times New Roman" w:hint="eastAsia"/>
            <w:color w:val="000000"/>
            <w:spacing w:val="-3"/>
          </w:rPr>
          <w:t xml:space="preserve"> </w:t>
        </w:r>
      </w:ins>
      <w:r>
        <w:rPr>
          <w:rFonts w:ascii="Helvetica" w:eastAsia="Times New Roman" w:hAnsi="Helvetica" w:cs="Times New Roman"/>
          <w:color w:val="000000"/>
          <w:spacing w:val="-3"/>
        </w:rPr>
        <w:t>Bitcoin Cash transactions.</w:t>
      </w:r>
    </w:p>
    <w:p w14:paraId="2B6EF51C" w14:textId="77777777" w:rsidR="00272313" w:rsidRDefault="00272313" w:rsidP="00272313">
      <w:pPr>
        <w:rPr>
          <w:rFonts w:ascii="Helvetica" w:eastAsia="Times New Roman" w:hAnsi="Helvetica" w:cs="Times New Roman"/>
          <w:color w:val="000000"/>
          <w:spacing w:val="-3"/>
        </w:rPr>
      </w:pPr>
    </w:p>
    <w:p w14:paraId="5ABE1015" w14:textId="77777777" w:rsidR="00272313" w:rsidRDefault="00272313" w:rsidP="00C74102">
      <w:pPr>
        <w:outlineLvl w:val="0"/>
        <w:rPr>
          <w:b/>
          <w:sz w:val="28"/>
        </w:rPr>
      </w:pPr>
      <w:r w:rsidRPr="00272313">
        <w:rPr>
          <w:b/>
          <w:sz w:val="28"/>
        </w:rPr>
        <w:t>Execution of node</w:t>
      </w:r>
    </w:p>
    <w:p w14:paraId="487BD876" w14:textId="77777777" w:rsidR="00272313" w:rsidRDefault="00272313" w:rsidP="00272313">
      <w:pPr>
        <w:rPr>
          <w:b/>
          <w:sz w:val="28"/>
        </w:rPr>
      </w:pPr>
    </w:p>
    <w:p w14:paraId="522BF0BF" w14:textId="77777777" w:rsidR="00272313" w:rsidRPr="005F7724" w:rsidRDefault="005F7724" w:rsidP="00272313">
      <w:pPr>
        <w:rPr>
          <w:color w:val="FF0000"/>
        </w:rPr>
      </w:pPr>
      <w:r w:rsidRPr="005F7724">
        <w:rPr>
          <w:noProof/>
          <w:color w:val="FF0000"/>
        </w:rPr>
        <w:drawing>
          <wp:inline distT="0" distB="0" distL="0" distR="0" wp14:anchorId="5ECA081F" wp14:editId="07A66D53">
            <wp:extent cx="5727700" cy="315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153410"/>
                    </a:xfrm>
                    <a:prstGeom prst="rect">
                      <a:avLst/>
                    </a:prstGeom>
                  </pic:spPr>
                </pic:pic>
              </a:graphicData>
            </a:graphic>
          </wp:inline>
        </w:drawing>
      </w:r>
      <w:bookmarkStart w:id="1" w:name="_GoBack"/>
      <w:bookmarkEnd w:id="1"/>
    </w:p>
    <w:p w14:paraId="7ABFACF8" w14:textId="77777777" w:rsidR="00272313" w:rsidRDefault="00272313" w:rsidP="00272313">
      <w:pPr>
        <w:rPr>
          <w:color w:val="FF0000"/>
        </w:rPr>
      </w:pPr>
    </w:p>
    <w:p w14:paraId="265BA147" w14:textId="65AFBD46" w:rsidR="00272313" w:rsidRPr="00272313" w:rsidRDefault="00272313" w:rsidP="00272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 xml:space="preserve">After the Wormhole node is </w:t>
      </w:r>
      <w:r>
        <w:rPr>
          <w:rFonts w:ascii="Helvetica" w:eastAsia="Times New Roman" w:hAnsi="Helvetica" w:cs="Times New Roman"/>
          <w:color w:val="000000"/>
          <w:spacing w:val="-3"/>
        </w:rPr>
        <w:t xml:space="preserve">launched, </w:t>
      </w:r>
      <w:r w:rsidRPr="00272313">
        <w:rPr>
          <w:rFonts w:ascii="Helvetica" w:eastAsia="Times New Roman" w:hAnsi="Helvetica" w:cs="Times New Roman"/>
          <w:color w:val="000000"/>
          <w:spacing w:val="-3"/>
        </w:rPr>
        <w:t xml:space="preserve">it will communicate with other nodes in the network </w:t>
      </w:r>
      <w:r>
        <w:rPr>
          <w:rFonts w:ascii="Helvetica" w:eastAsia="Times New Roman" w:hAnsi="Helvetica" w:cs="Times New Roman"/>
          <w:color w:val="000000"/>
          <w:spacing w:val="-3"/>
        </w:rPr>
        <w:t>(including: Bitcoin Cash node)</w:t>
      </w:r>
      <w:r>
        <w:rPr>
          <w:rFonts w:ascii="SimSun" w:eastAsia="SimSun" w:hAnsi="SimSun" w:cs="SimSun"/>
          <w:color w:val="000000"/>
          <w:spacing w:val="-3"/>
        </w:rPr>
        <w:t>,</w:t>
      </w:r>
      <w:r>
        <w:rPr>
          <w:rFonts w:ascii="Helvetica" w:eastAsia="Times New Roman" w:hAnsi="Helvetica" w:cs="Times New Roman"/>
          <w:color w:val="000000"/>
          <w:spacing w:val="-3"/>
        </w:rPr>
        <w:t xml:space="preserve">receive </w:t>
      </w:r>
      <w:r w:rsidRPr="00272313">
        <w:rPr>
          <w:rFonts w:ascii="Helvetica" w:eastAsia="Times New Roman" w:hAnsi="Helvetica" w:cs="Times New Roman"/>
          <w:color w:val="000000"/>
          <w:spacing w:val="-3"/>
        </w:rPr>
        <w:t>block</w:t>
      </w:r>
      <w:r>
        <w:rPr>
          <w:rFonts w:ascii="Helvetica" w:eastAsia="Times New Roman" w:hAnsi="Helvetica" w:cs="Times New Roman"/>
          <w:color w:val="000000"/>
          <w:spacing w:val="-3"/>
        </w:rPr>
        <w:t>s</w:t>
      </w:r>
      <w:r w:rsidRPr="00272313">
        <w:rPr>
          <w:rFonts w:ascii="Helvetica" w:eastAsia="Times New Roman" w:hAnsi="Helvetica" w:cs="Times New Roman"/>
          <w:color w:val="000000"/>
          <w:spacing w:val="-3"/>
        </w:rPr>
        <w:t xml:space="preserve"> and transaction messages. When receiving a n</w:t>
      </w:r>
      <w:r>
        <w:rPr>
          <w:rFonts w:ascii="Helvetica" w:eastAsia="Times New Roman" w:hAnsi="Helvetica" w:cs="Times New Roman"/>
          <w:color w:val="000000"/>
          <w:spacing w:val="-3"/>
        </w:rPr>
        <w:t>ew block from the network</w:t>
      </w:r>
      <w:r>
        <w:rPr>
          <w:rFonts w:ascii="SimSun" w:eastAsia="SimSun" w:hAnsi="SimSun" w:cs="SimSun"/>
          <w:color w:val="000000"/>
          <w:spacing w:val="-3"/>
        </w:rPr>
        <w:t>,</w:t>
      </w:r>
      <w:r>
        <w:rPr>
          <w:rFonts w:ascii="Helvetica" w:eastAsia="Times New Roman" w:hAnsi="Helvetica" w:cs="Times New Roman"/>
          <w:color w:val="000000"/>
          <w:spacing w:val="-3"/>
        </w:rPr>
        <w:t xml:space="preserve"> it will execute</w:t>
      </w:r>
      <w:r w:rsidRPr="00272313">
        <w:rPr>
          <w:rFonts w:ascii="Helvetica" w:eastAsia="Times New Roman" w:hAnsi="Helvetica" w:cs="Times New Roman"/>
          <w:color w:val="000000"/>
          <w:spacing w:val="-3"/>
        </w:rPr>
        <w:t xml:space="preserve"> the following</w:t>
      </w:r>
      <w:r>
        <w:rPr>
          <w:rFonts w:ascii="Helvetica" w:eastAsia="Times New Roman" w:hAnsi="Helvetica" w:cs="Times New Roman"/>
          <w:color w:val="000000"/>
          <w:spacing w:val="-3"/>
        </w:rPr>
        <w:t xml:space="preserve"> procedures</w:t>
      </w:r>
      <w:r w:rsidRPr="00272313">
        <w:rPr>
          <w:rFonts w:ascii="Helvetica" w:eastAsia="Times New Roman" w:hAnsi="Helvetica" w:cs="Times New Roman"/>
          <w:color w:val="000000"/>
          <w:spacing w:val="-3"/>
        </w:rPr>
        <w:t>:</w:t>
      </w:r>
    </w:p>
    <w:p w14:paraId="2446EBF3" w14:textId="77777777" w:rsidR="00272313" w:rsidRPr="00272313" w:rsidRDefault="00272313" w:rsidP="002723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First</w:t>
      </w:r>
      <w:r>
        <w:rPr>
          <w:rFonts w:ascii="Helvetica" w:eastAsia="Times New Roman" w:hAnsi="Helvetica" w:cs="Times New Roman"/>
          <w:color w:val="000000"/>
          <w:spacing w:val="-3"/>
        </w:rPr>
        <w:t>ly,</w:t>
      </w:r>
      <w:r w:rsidRPr="00272313">
        <w:rPr>
          <w:rFonts w:ascii="Helvetica" w:eastAsia="Times New Roman" w:hAnsi="Helvetica" w:cs="Times New Roman"/>
          <w:color w:val="000000"/>
          <w:spacing w:val="-3"/>
        </w:rPr>
        <w:t xml:space="preserve"> use the Bitcoin Cash protocol to detect all transactions in the block in accordance with the protocol rule</w:t>
      </w:r>
      <w:r>
        <w:rPr>
          <w:rFonts w:ascii="Helvetica" w:eastAsia="Times New Roman" w:hAnsi="Helvetica" w:cs="Times New Roman"/>
          <w:color w:val="000000"/>
          <w:spacing w:val="-3"/>
        </w:rPr>
        <w:t>s, continue to execute; or</w:t>
      </w:r>
      <w:r w:rsidRPr="00272313">
        <w:rPr>
          <w:rFonts w:ascii="Helvetica" w:eastAsia="Times New Roman" w:hAnsi="Helvetica" w:cs="Times New Roman"/>
          <w:color w:val="000000"/>
          <w:spacing w:val="-3"/>
        </w:rPr>
        <w:t>, discard the block;</w:t>
      </w:r>
    </w:p>
    <w:p w14:paraId="4FD683DF" w14:textId="77777777" w:rsidR="00272313" w:rsidRPr="00272313" w:rsidRDefault="00272313" w:rsidP="002723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Next, use the Wormhole protocol to detect each transaction in the block, and use the Wormhole compliant transaction to build the Wormhole data set in the node;</w:t>
      </w:r>
    </w:p>
    <w:p w14:paraId="738DDD7F" w14:textId="77777777" w:rsidR="00272313" w:rsidRPr="00272313" w:rsidRDefault="00272313" w:rsidP="0027231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When all transactions in the block have been processed, the Wormhole</w:t>
      </w:r>
      <w:r>
        <w:rPr>
          <w:rFonts w:ascii="Helvetica" w:eastAsia="Times New Roman" w:hAnsi="Helvetica" w:cs="Times New Roman"/>
          <w:color w:val="000000"/>
          <w:spacing w:val="-3"/>
        </w:rPr>
        <w:t xml:space="preserve"> data set of the current node will be</w:t>
      </w:r>
      <w:r w:rsidRPr="00272313">
        <w:rPr>
          <w:rFonts w:ascii="Helvetica" w:eastAsia="Times New Roman" w:hAnsi="Helvetica" w:cs="Times New Roman"/>
          <w:color w:val="000000"/>
          <w:spacing w:val="-3"/>
        </w:rPr>
        <w:t xml:space="preserve"> mirrored and written to the disk file.</w:t>
      </w:r>
    </w:p>
    <w:p w14:paraId="24774906" w14:textId="77777777" w:rsidR="00272313" w:rsidRDefault="00272313" w:rsidP="00272313">
      <w:pPr>
        <w:rPr>
          <w:rFonts w:ascii="Helvetica" w:eastAsia="Times New Roman" w:hAnsi="Helvetica" w:cs="Times New Roman"/>
          <w:color w:val="000000"/>
          <w:spacing w:val="-3"/>
        </w:rPr>
      </w:pPr>
    </w:p>
    <w:p w14:paraId="0F3936A3" w14:textId="77777777" w:rsidR="00272313" w:rsidRDefault="00272313" w:rsidP="00272313">
      <w:pPr>
        <w:rPr>
          <w:b/>
          <w:sz w:val="28"/>
        </w:rPr>
      </w:pPr>
    </w:p>
    <w:p w14:paraId="20F1BB52" w14:textId="77777777" w:rsidR="00272313" w:rsidRDefault="00272313" w:rsidP="00272313">
      <w:pPr>
        <w:rPr>
          <w:b/>
          <w:sz w:val="28"/>
        </w:rPr>
      </w:pPr>
    </w:p>
    <w:p w14:paraId="74AC03CA" w14:textId="77777777" w:rsidR="00272313" w:rsidRDefault="00272313" w:rsidP="00C74102">
      <w:pPr>
        <w:outlineLvl w:val="0"/>
        <w:rPr>
          <w:b/>
          <w:sz w:val="28"/>
        </w:rPr>
      </w:pPr>
      <w:r w:rsidRPr="00272313">
        <w:rPr>
          <w:b/>
          <w:sz w:val="28"/>
        </w:rPr>
        <w:t>Wormhole Transaction</w:t>
      </w:r>
    </w:p>
    <w:p w14:paraId="061A55C5" w14:textId="77777777" w:rsidR="00272313" w:rsidRDefault="00272313" w:rsidP="00272313">
      <w:pPr>
        <w:rPr>
          <w:rFonts w:ascii="Helvetica" w:eastAsia="Times New Roman" w:hAnsi="Helvetica" w:cs="Times New Roman"/>
          <w:color w:val="000000"/>
          <w:spacing w:val="-3"/>
        </w:rPr>
      </w:pPr>
      <w:r w:rsidRPr="00272313">
        <w:rPr>
          <w:rFonts w:ascii="Times New Roman" w:eastAsia="Times New Roman" w:hAnsi="Times New Roman" w:cs="Times New Roman"/>
        </w:rPr>
        <w:br/>
      </w:r>
      <w:r w:rsidRPr="00272313">
        <w:rPr>
          <w:rFonts w:ascii="Helvetica" w:eastAsia="Times New Roman" w:hAnsi="Helvetica" w:cs="Times New Roman"/>
          <w:color w:val="000000"/>
          <w:spacing w:val="-3"/>
        </w:rPr>
        <w:t>The Wormhole transaction essentially consists of a special Bitcoin Cash transaction that utilizes a special opcode</w:t>
      </w:r>
      <w:r>
        <w:rPr>
          <w:rFonts w:ascii="SimSun" w:eastAsia="SimSun" w:hAnsi="SimSun" w:cs="SimSun"/>
          <w:color w:val="000000"/>
          <w:spacing w:val="-3"/>
        </w:rPr>
        <w:t xml:space="preserve">: </w:t>
      </w:r>
      <w:r w:rsidRPr="00272313">
        <w:rPr>
          <w:rFonts w:ascii="Helvetica" w:eastAsia="Times New Roman" w:hAnsi="Helvetica" w:cs="Times New Roman"/>
          <w:color w:val="000000"/>
          <w:spacing w:val="-3"/>
        </w:rPr>
        <w:t>OP_RETURN in the Bitcoin Cash script to append the Wormhole protocol</w:t>
      </w:r>
      <w:r>
        <w:rPr>
          <w:rFonts w:ascii="Helvetica" w:eastAsia="Times New Roman" w:hAnsi="Helvetica" w:cs="Times New Roman"/>
          <w:color w:val="000000"/>
          <w:spacing w:val="-3"/>
        </w:rPr>
        <w:t xml:space="preserve"> to the opcode. Wormhole transaction</w:t>
      </w:r>
      <w:r w:rsidRPr="00272313">
        <w:rPr>
          <w:rFonts w:ascii="Helvetica" w:eastAsia="Times New Roman" w:hAnsi="Helvetica" w:cs="Times New Roman"/>
          <w:color w:val="000000"/>
          <w:spacing w:val="-3"/>
        </w:rPr>
        <w:t xml:space="preserve"> has the following relati</w:t>
      </w:r>
      <w:r>
        <w:rPr>
          <w:rFonts w:ascii="Helvetica" w:eastAsia="Times New Roman" w:hAnsi="Helvetica" w:cs="Times New Roman"/>
          <w:color w:val="000000"/>
          <w:spacing w:val="-3"/>
        </w:rPr>
        <w:t>onship with Bitcoin Cash transaction:</w:t>
      </w:r>
    </w:p>
    <w:p w14:paraId="3B5923EF" w14:textId="77777777" w:rsidR="00272313" w:rsidRDefault="00272313" w:rsidP="00272313">
      <w:pPr>
        <w:pStyle w:val="ListParagraph"/>
        <w:numPr>
          <w:ilvl w:val="0"/>
          <w:numId w:val="3"/>
        </w:numPr>
        <w:rPr>
          <w:rFonts w:ascii="Helvetica" w:eastAsia="Times New Roman" w:hAnsi="Helvetica" w:cs="Times New Roman"/>
          <w:color w:val="000000"/>
          <w:spacing w:val="-3"/>
        </w:rPr>
      </w:pPr>
      <w:r>
        <w:rPr>
          <w:rFonts w:ascii="Helvetica" w:eastAsia="Times New Roman" w:hAnsi="Helvetica" w:cs="Times New Roman"/>
          <w:color w:val="000000"/>
          <w:spacing w:val="-3"/>
        </w:rPr>
        <w:t>Wormhole transaction</w:t>
      </w:r>
      <w:r w:rsidRPr="00272313">
        <w:rPr>
          <w:rFonts w:ascii="Helvetica" w:eastAsia="Times New Roman" w:hAnsi="Helvetica" w:cs="Times New Roman"/>
          <w:color w:val="000000"/>
          <w:spacing w:val="-3"/>
        </w:rPr>
        <w:t xml:space="preserve"> is a subset of the Bitcoin Cash transaction </w:t>
      </w:r>
    </w:p>
    <w:p w14:paraId="65C45898" w14:textId="77777777" w:rsidR="00272313" w:rsidRDefault="00272313" w:rsidP="00272313">
      <w:pPr>
        <w:rPr>
          <w:rFonts w:ascii="Helvetica" w:eastAsia="Times New Roman" w:hAnsi="Helvetica" w:cs="Times New Roman"/>
          <w:color w:val="000000"/>
          <w:spacing w:val="-3"/>
        </w:rPr>
      </w:pPr>
    </w:p>
    <w:p w14:paraId="3887B814" w14:textId="77777777" w:rsidR="00272313" w:rsidRPr="00272313" w:rsidRDefault="00272313" w:rsidP="00272313">
      <w:p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lastRenderedPageBreak/>
        <w:t xml:space="preserve">Wormhole </w:t>
      </w:r>
      <w:r>
        <w:rPr>
          <w:rFonts w:ascii="Helvetica" w:eastAsia="Times New Roman" w:hAnsi="Helvetica" w:cs="Times New Roman"/>
          <w:color w:val="000000"/>
          <w:spacing w:val="-3"/>
        </w:rPr>
        <w:t>transaction</w:t>
      </w:r>
      <w:r w:rsidRPr="00272313">
        <w:rPr>
          <w:rFonts w:ascii="Helvetica" w:eastAsia="Times New Roman" w:hAnsi="Helvetica" w:cs="Times New Roman"/>
          <w:color w:val="000000"/>
          <w:spacing w:val="-3"/>
        </w:rPr>
        <w:t xml:space="preserve"> has two states in the blockchain, and transactions in both states are </w:t>
      </w:r>
      <w:r>
        <w:rPr>
          <w:rFonts w:ascii="Helvetica" w:eastAsia="Times New Roman" w:hAnsi="Helvetica" w:cs="Times New Roman"/>
          <w:color w:val="000000"/>
          <w:spacing w:val="-3"/>
        </w:rPr>
        <w:t>valid</w:t>
      </w:r>
      <w:r w:rsidRPr="00272313">
        <w:rPr>
          <w:rFonts w:ascii="Helvetica" w:eastAsia="Times New Roman" w:hAnsi="Helvetica" w:cs="Times New Roman"/>
          <w:color w:val="000000"/>
          <w:spacing w:val="-3"/>
        </w:rPr>
        <w:t xml:space="preserve"> Bitcoin Cash transactions.</w:t>
      </w:r>
    </w:p>
    <w:p w14:paraId="49ADB094" w14:textId="77777777" w:rsidR="00272313" w:rsidRDefault="00272313" w:rsidP="00272313">
      <w:pPr>
        <w:ind w:left="360"/>
        <w:rPr>
          <w:rFonts w:ascii="Helvetica" w:eastAsia="Times New Roman" w:hAnsi="Helvetica" w:cs="Times New Roman"/>
          <w:color w:val="000000"/>
          <w:spacing w:val="-3"/>
        </w:rPr>
      </w:pPr>
    </w:p>
    <w:p w14:paraId="275C0B63" w14:textId="77777777" w:rsidR="00272313" w:rsidRPr="00272313" w:rsidRDefault="00272313" w:rsidP="00272313">
      <w:pPr>
        <w:pStyle w:val="ListParagraph"/>
        <w:numPr>
          <w:ilvl w:val="0"/>
          <w:numId w:val="3"/>
        </w:num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 xml:space="preserve">Valid: </w:t>
      </w:r>
      <w:r>
        <w:rPr>
          <w:rFonts w:ascii="Helvetica" w:eastAsia="Times New Roman" w:hAnsi="Helvetica" w:cs="Times New Roman"/>
          <w:color w:val="000000"/>
          <w:spacing w:val="-3"/>
        </w:rPr>
        <w:t xml:space="preserve"> Wormhole transaction </w:t>
      </w:r>
      <w:r>
        <w:rPr>
          <w:rFonts w:ascii="Helvetica" w:eastAsia="Times New Roman" w:hAnsi="Helvetica" w:cs="Times New Roman" w:hint="eastAsia"/>
          <w:color w:val="000000"/>
          <w:spacing w:val="-3"/>
        </w:rPr>
        <w:t>meet</w:t>
      </w:r>
      <w:r>
        <w:rPr>
          <w:rFonts w:ascii="Helvetica" w:eastAsia="Times New Roman" w:hAnsi="Helvetica" w:cs="Times New Roman"/>
          <w:color w:val="000000"/>
          <w:spacing w:val="-3"/>
        </w:rPr>
        <w:t xml:space="preserve"> the </w:t>
      </w:r>
      <w:r>
        <w:rPr>
          <w:rFonts w:ascii="Helvetica" w:eastAsia="Times New Roman" w:hAnsi="Helvetica" w:cs="Times New Roman" w:hint="eastAsia"/>
          <w:color w:val="000000"/>
          <w:spacing w:val="-3"/>
        </w:rPr>
        <w:t>conditi</w:t>
      </w:r>
      <w:r>
        <w:rPr>
          <w:rFonts w:ascii="Helvetica" w:eastAsia="Times New Roman" w:hAnsi="Helvetica" w:cs="Times New Roman"/>
          <w:color w:val="000000"/>
          <w:spacing w:val="-3"/>
        </w:rPr>
        <w:t>ons</w:t>
      </w:r>
      <w:r w:rsidRPr="00272313">
        <w:rPr>
          <w:rFonts w:ascii="Helvetica" w:eastAsia="Times New Roman" w:hAnsi="Helvetica" w:cs="Times New Roman"/>
          <w:color w:val="000000"/>
          <w:spacing w:val="-3"/>
        </w:rPr>
        <w:t xml:space="preserve"> of </w:t>
      </w:r>
      <w:r>
        <w:rPr>
          <w:rFonts w:ascii="Helvetica" w:eastAsia="Times New Roman" w:hAnsi="Helvetica" w:cs="Times New Roman"/>
          <w:color w:val="000000"/>
          <w:spacing w:val="-3"/>
        </w:rPr>
        <w:t xml:space="preserve">the </w:t>
      </w:r>
      <w:r w:rsidRPr="00272313">
        <w:rPr>
          <w:rFonts w:ascii="Helvetica" w:eastAsia="Times New Roman" w:hAnsi="Helvetica" w:cs="Times New Roman"/>
          <w:color w:val="000000"/>
          <w:spacing w:val="-3"/>
        </w:rPr>
        <w:t>transaction</w:t>
      </w:r>
      <w:r>
        <w:rPr>
          <w:rFonts w:ascii="Helvetica" w:eastAsia="Times New Roman" w:hAnsi="Helvetica" w:cs="Times New Roman"/>
          <w:color w:val="000000"/>
          <w:spacing w:val="-3"/>
        </w:rPr>
        <w:t xml:space="preserve"> type</w:t>
      </w:r>
      <w:r w:rsidRPr="00272313">
        <w:rPr>
          <w:rFonts w:ascii="Helvetica" w:eastAsia="Times New Roman" w:hAnsi="Helvetica" w:cs="Times New Roman"/>
          <w:color w:val="000000"/>
          <w:spacing w:val="-3"/>
        </w:rPr>
        <w:t>;</w:t>
      </w:r>
      <w:r>
        <w:rPr>
          <w:rFonts w:ascii="Helvetica" w:eastAsia="Times New Roman" w:hAnsi="Helvetica" w:cs="Times New Roman"/>
          <w:color w:val="000000"/>
          <w:spacing w:val="-3"/>
        </w:rPr>
        <w:t xml:space="preserve"> </w:t>
      </w:r>
      <w:r w:rsidRPr="00272313">
        <w:rPr>
          <w:rFonts w:ascii="Helvetica" w:eastAsia="Times New Roman" w:hAnsi="Helvetica" w:cs="Times New Roman"/>
          <w:color w:val="000000"/>
          <w:spacing w:val="-3"/>
        </w:rPr>
        <w:t xml:space="preserve"> </w:t>
      </w:r>
    </w:p>
    <w:p w14:paraId="112DA4D7" w14:textId="77777777" w:rsidR="00272313" w:rsidRPr="00272313" w:rsidRDefault="00272313" w:rsidP="00272313">
      <w:pPr>
        <w:pStyle w:val="ListParagraph"/>
        <w:numPr>
          <w:ilvl w:val="0"/>
          <w:numId w:val="3"/>
        </w:num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 xml:space="preserve">Invalid: Wormhole transaction does not </w:t>
      </w:r>
      <w:r>
        <w:rPr>
          <w:rFonts w:ascii="Helvetica" w:eastAsia="Times New Roman" w:hAnsi="Helvetica" w:cs="Times New Roman"/>
          <w:color w:val="000000"/>
          <w:spacing w:val="-3"/>
        </w:rPr>
        <w:t>meet</w:t>
      </w:r>
      <w:r w:rsidRPr="00272313">
        <w:rPr>
          <w:rFonts w:ascii="Helvetica" w:eastAsia="Times New Roman" w:hAnsi="Helvetica" w:cs="Times New Roman"/>
          <w:color w:val="000000"/>
          <w:spacing w:val="-3"/>
        </w:rPr>
        <w:t xml:space="preserve"> the conditions </w:t>
      </w:r>
      <w:r>
        <w:rPr>
          <w:rFonts w:ascii="Helvetica" w:eastAsia="Times New Roman" w:hAnsi="Helvetica" w:cs="Times New Roman"/>
          <w:color w:val="000000"/>
          <w:spacing w:val="-3"/>
        </w:rPr>
        <w:t xml:space="preserve">of the </w:t>
      </w:r>
      <w:r w:rsidRPr="00272313">
        <w:rPr>
          <w:rFonts w:ascii="Helvetica" w:eastAsia="Times New Roman" w:hAnsi="Helvetica" w:cs="Times New Roman"/>
          <w:color w:val="000000"/>
          <w:spacing w:val="-3"/>
        </w:rPr>
        <w:t>transaction type;</w:t>
      </w:r>
    </w:p>
    <w:p w14:paraId="1F1997B6" w14:textId="77777777" w:rsidR="00272313" w:rsidRPr="00272313" w:rsidRDefault="00272313" w:rsidP="00272313">
      <w:pPr>
        <w:pStyle w:val="ListParagraph"/>
        <w:numPr>
          <w:ilvl w:val="0"/>
          <w:numId w:val="3"/>
        </w:num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 xml:space="preserve">Conditions </w:t>
      </w:r>
      <w:r>
        <w:rPr>
          <w:rFonts w:ascii="Helvetica" w:eastAsia="Times New Roman" w:hAnsi="Helvetica" w:cs="Times New Roman"/>
          <w:color w:val="000000"/>
          <w:spacing w:val="-3"/>
        </w:rPr>
        <w:t>of</w:t>
      </w:r>
      <w:r w:rsidRPr="00272313">
        <w:rPr>
          <w:rFonts w:ascii="Helvetica" w:eastAsia="Times New Roman" w:hAnsi="Helvetica" w:cs="Times New Roman"/>
          <w:color w:val="000000"/>
          <w:spacing w:val="-3"/>
        </w:rPr>
        <w:t xml:space="preserve"> the Wormhole transaction type can be found in: Wormhole-Spec </w:t>
      </w:r>
    </w:p>
    <w:p w14:paraId="33DDDF29" w14:textId="77777777" w:rsidR="00272313" w:rsidRDefault="00272313" w:rsidP="00272313">
      <w:pPr>
        <w:rPr>
          <w:rFonts w:ascii="Helvetica" w:eastAsia="Times New Roman" w:hAnsi="Helvetica" w:cs="Times New Roman"/>
          <w:color w:val="000000"/>
          <w:spacing w:val="-3"/>
        </w:rPr>
      </w:pPr>
    </w:p>
    <w:p w14:paraId="61C6EAA7" w14:textId="77777777" w:rsidR="00272313" w:rsidRDefault="00272313" w:rsidP="00272313">
      <w:pPr>
        <w:rPr>
          <w:rFonts w:ascii="Helvetica" w:eastAsia="Times New Roman" w:hAnsi="Helvetica" w:cs="Times New Roman"/>
          <w:color w:val="000000"/>
          <w:spacing w:val="-3"/>
        </w:rPr>
      </w:pPr>
      <w:r>
        <w:rPr>
          <w:rFonts w:ascii="Helvetica" w:eastAsia="Times New Roman" w:hAnsi="Helvetica" w:cs="Times New Roman"/>
          <w:color w:val="000000"/>
          <w:spacing w:val="-3"/>
        </w:rPr>
        <w:t xml:space="preserve">Based on the </w:t>
      </w:r>
      <w:r w:rsidRPr="00272313">
        <w:rPr>
          <w:rFonts w:ascii="Helvetica" w:eastAsia="Times New Roman" w:hAnsi="Helvetica" w:cs="Times New Roman"/>
          <w:color w:val="000000"/>
          <w:spacing w:val="-3"/>
        </w:rPr>
        <w:t>premise</w:t>
      </w:r>
      <w:r>
        <w:rPr>
          <w:rFonts w:ascii="Helvetica" w:eastAsia="Times New Roman" w:hAnsi="Helvetica" w:cs="Times New Roman"/>
          <w:color w:val="000000"/>
          <w:spacing w:val="-3"/>
        </w:rPr>
        <w:t>s above</w:t>
      </w:r>
      <w:r w:rsidRPr="00272313">
        <w:rPr>
          <w:rFonts w:ascii="Helvetica" w:eastAsia="Times New Roman" w:hAnsi="Helvetica" w:cs="Times New Roman" w:hint="eastAsia"/>
          <w:color w:val="000000"/>
          <w:spacing w:val="-3"/>
        </w:rPr>
        <w:t>:</w:t>
      </w:r>
      <w:r>
        <w:rPr>
          <w:rFonts w:ascii="Helvetica" w:eastAsia="Times New Roman" w:hAnsi="Helvetica" w:cs="Times New Roman"/>
          <w:color w:val="000000"/>
          <w:spacing w:val="-3"/>
        </w:rPr>
        <w:t xml:space="preserve"> as long as the transaction is  a valid</w:t>
      </w:r>
      <w:r w:rsidRPr="00272313">
        <w:rPr>
          <w:rFonts w:ascii="Helvetica" w:eastAsia="Times New Roman" w:hAnsi="Helvetica" w:cs="Times New Roman"/>
          <w:color w:val="000000"/>
          <w:spacing w:val="-3"/>
        </w:rPr>
        <w:t xml:space="preserve"> Bitcoin Cash transaction, the Wormhole node will rece</w:t>
      </w:r>
      <w:r>
        <w:rPr>
          <w:rFonts w:ascii="Helvetica" w:eastAsia="Times New Roman" w:hAnsi="Helvetica" w:cs="Times New Roman"/>
          <w:color w:val="000000"/>
          <w:spacing w:val="-3"/>
        </w:rPr>
        <w:t>ive and package the verification</w:t>
      </w:r>
      <w:r w:rsidRPr="00272313">
        <w:rPr>
          <w:rFonts w:ascii="Helvetica" w:eastAsia="Times New Roman" w:hAnsi="Helvetica" w:cs="Times New Roman"/>
          <w:color w:val="000000"/>
          <w:spacing w:val="-3"/>
        </w:rPr>
        <w:t>, so there will be a</w:t>
      </w:r>
      <w:r>
        <w:rPr>
          <w:rFonts w:ascii="Helvetica" w:eastAsia="Times New Roman" w:hAnsi="Helvetica" w:cs="Times New Roman"/>
          <w:color w:val="000000"/>
          <w:spacing w:val="-3"/>
        </w:rPr>
        <w:t>n</w:t>
      </w:r>
      <w:r w:rsidRPr="00272313">
        <w:rPr>
          <w:rFonts w:ascii="Helvetica" w:eastAsia="Times New Roman" w:hAnsi="Helvetica" w:cs="Times New Roman"/>
          <w:color w:val="000000"/>
          <w:spacing w:val="-3"/>
        </w:rPr>
        <w:t xml:space="preserve"> </w:t>
      </w:r>
      <w:r>
        <w:rPr>
          <w:rFonts w:ascii="Helvetica" w:eastAsia="Times New Roman" w:hAnsi="Helvetica" w:cs="Times New Roman"/>
          <w:color w:val="000000"/>
          <w:spacing w:val="-3"/>
        </w:rPr>
        <w:t xml:space="preserve">invalid </w:t>
      </w:r>
      <w:r w:rsidRPr="00272313">
        <w:rPr>
          <w:rFonts w:ascii="Helvetica" w:eastAsia="Times New Roman" w:hAnsi="Helvetica" w:cs="Times New Roman"/>
          <w:color w:val="000000"/>
          <w:spacing w:val="-3"/>
        </w:rPr>
        <w:t xml:space="preserve">state </w:t>
      </w:r>
      <w:r>
        <w:rPr>
          <w:rFonts w:ascii="Helvetica" w:eastAsia="Times New Roman" w:hAnsi="Helvetica" w:cs="Times New Roman"/>
          <w:color w:val="000000"/>
          <w:spacing w:val="-3"/>
        </w:rPr>
        <w:t xml:space="preserve">of </w:t>
      </w:r>
      <w:r w:rsidRPr="00272313">
        <w:rPr>
          <w:rFonts w:ascii="Helvetica" w:eastAsia="Times New Roman" w:hAnsi="Helvetica" w:cs="Times New Roman"/>
          <w:color w:val="000000"/>
          <w:spacing w:val="-3"/>
        </w:rPr>
        <w:t xml:space="preserve">Wormhole transaction on the blockchain. </w:t>
      </w:r>
    </w:p>
    <w:p w14:paraId="272502CE" w14:textId="77777777" w:rsidR="00272313" w:rsidRDefault="00272313" w:rsidP="00272313">
      <w:pPr>
        <w:rPr>
          <w:rFonts w:ascii="Helvetica" w:eastAsia="Times New Roman" w:hAnsi="Helvetica" w:cs="Times New Roman"/>
          <w:color w:val="000000"/>
          <w:spacing w:val="-3"/>
        </w:rPr>
      </w:pPr>
      <w:r w:rsidRPr="00272313">
        <w:rPr>
          <w:rFonts w:ascii="Helvetica" w:eastAsia="Times New Roman" w:hAnsi="Helvetica" w:cs="Times New Roman"/>
          <w:color w:val="000000"/>
          <w:spacing w:val="-3"/>
        </w:rPr>
        <w:t>Example: When a Wormhole transaction is created, the process is as follows:</w:t>
      </w:r>
    </w:p>
    <w:p w14:paraId="51E94F28" w14:textId="77777777" w:rsidR="005F7724" w:rsidRDefault="005F7724" w:rsidP="00272313">
      <w:pPr>
        <w:rPr>
          <w:rFonts w:ascii="Helvetica" w:eastAsia="Times New Roman" w:hAnsi="Helvetica" w:cs="Times New Roman"/>
          <w:color w:val="000000"/>
          <w:spacing w:val="-3"/>
        </w:rPr>
      </w:pPr>
    </w:p>
    <w:p w14:paraId="7E8EA5D1" w14:textId="77777777" w:rsidR="00272313" w:rsidRPr="00272313" w:rsidRDefault="005F7724" w:rsidP="00272313">
      <w:pPr>
        <w:rPr>
          <w:rFonts w:ascii="Helvetica" w:eastAsia="Times New Roman" w:hAnsi="Helvetica" w:cs="Times New Roman"/>
          <w:color w:val="FF0000"/>
          <w:spacing w:val="-3"/>
        </w:rPr>
      </w:pPr>
      <w:r w:rsidRPr="005F7724">
        <w:rPr>
          <w:rFonts w:ascii="Helvetica" w:eastAsia="Times New Roman" w:hAnsi="Helvetica" w:cs="Times New Roman"/>
          <w:noProof/>
          <w:color w:val="FF0000"/>
          <w:spacing w:val="-3"/>
        </w:rPr>
        <w:drawing>
          <wp:inline distT="0" distB="0" distL="0" distR="0" wp14:anchorId="16BCB763" wp14:editId="60D40736">
            <wp:extent cx="5727700" cy="47694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769485"/>
                    </a:xfrm>
                    <a:prstGeom prst="rect">
                      <a:avLst/>
                    </a:prstGeom>
                  </pic:spPr>
                </pic:pic>
              </a:graphicData>
            </a:graphic>
          </wp:inline>
        </w:drawing>
      </w:r>
    </w:p>
    <w:p w14:paraId="417C3F88" w14:textId="77777777" w:rsidR="00272313" w:rsidRDefault="00272313" w:rsidP="00272313">
      <w:pPr>
        <w:rPr>
          <w:rFonts w:ascii="Helvetica" w:eastAsia="Times New Roman" w:hAnsi="Helvetica" w:cs="Times New Roman"/>
          <w:color w:val="000000"/>
          <w:spacing w:val="-3"/>
        </w:rPr>
      </w:pPr>
    </w:p>
    <w:p w14:paraId="569E20F1" w14:textId="77777777" w:rsidR="00272313" w:rsidRDefault="00272313" w:rsidP="00272313">
      <w:pPr>
        <w:rPr>
          <w:rFonts w:ascii="Helvetica" w:eastAsia="Times New Roman" w:hAnsi="Helvetica" w:cs="Times New Roman"/>
          <w:color w:val="000000"/>
          <w:spacing w:val="-3"/>
        </w:rPr>
      </w:pPr>
    </w:p>
    <w:p w14:paraId="0B62A3E8" w14:textId="77777777" w:rsidR="00272313" w:rsidRDefault="00272313" w:rsidP="00C74102">
      <w:pPr>
        <w:outlineLvl w:val="0"/>
        <w:rPr>
          <w:b/>
          <w:sz w:val="28"/>
        </w:rPr>
      </w:pPr>
      <w:r w:rsidRPr="00272313">
        <w:rPr>
          <w:rFonts w:hint="eastAsia"/>
          <w:b/>
          <w:sz w:val="28"/>
        </w:rPr>
        <w:t>Worm</w:t>
      </w:r>
      <w:r w:rsidRPr="00272313">
        <w:rPr>
          <w:b/>
          <w:sz w:val="28"/>
        </w:rPr>
        <w:t xml:space="preserve">hole account and Bitcoin Cash </w:t>
      </w:r>
      <w:r w:rsidRPr="00272313">
        <w:rPr>
          <w:rFonts w:hint="eastAsia"/>
          <w:b/>
          <w:sz w:val="28"/>
        </w:rPr>
        <w:t>a</w:t>
      </w:r>
      <w:r w:rsidRPr="00272313">
        <w:rPr>
          <w:b/>
          <w:sz w:val="28"/>
        </w:rPr>
        <w:t>ddress</w:t>
      </w:r>
    </w:p>
    <w:p w14:paraId="6236B367" w14:textId="77777777" w:rsidR="00272313" w:rsidRDefault="00272313" w:rsidP="00272313">
      <w:r>
        <w:rPr>
          <w:rFonts w:hint="eastAsia"/>
        </w:rPr>
        <w:t>Worm</w:t>
      </w:r>
      <w:r>
        <w:t>hole protocol accepts account model, each Bitcoin Cash address is an account, and each account can hold different types of token.</w:t>
      </w:r>
    </w:p>
    <w:p w14:paraId="678D5221" w14:textId="77777777" w:rsidR="00272313" w:rsidRDefault="00272313" w:rsidP="00272313"/>
    <w:p w14:paraId="3394A26B" w14:textId="77777777" w:rsidR="00272313" w:rsidRDefault="00272313" w:rsidP="00272313">
      <w:pPr>
        <w:rPr>
          <w:b/>
          <w:sz w:val="28"/>
        </w:rPr>
      </w:pPr>
    </w:p>
    <w:p w14:paraId="6827A1F5" w14:textId="77777777" w:rsidR="00272313" w:rsidRDefault="00272313" w:rsidP="00C74102">
      <w:pPr>
        <w:outlineLvl w:val="0"/>
        <w:rPr>
          <w:b/>
          <w:sz w:val="28"/>
        </w:rPr>
      </w:pPr>
      <w:r w:rsidRPr="00272313">
        <w:rPr>
          <w:b/>
          <w:sz w:val="28"/>
        </w:rPr>
        <w:lastRenderedPageBreak/>
        <w:t>WHC basic currency</w:t>
      </w:r>
    </w:p>
    <w:p w14:paraId="537D31F5"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Th</w:t>
      </w:r>
      <w:r>
        <w:rPr>
          <w:rFonts w:asciiTheme="minorHAnsi" w:eastAsiaTheme="minorEastAsia" w:hAnsiTheme="minorHAnsi" w:cstheme="minorBidi"/>
          <w:sz w:val="24"/>
          <w:szCs w:val="24"/>
        </w:rPr>
        <w:t xml:space="preserve">e Wormhole system created a basic currency WHC, which will </w:t>
      </w:r>
      <w:r>
        <w:rPr>
          <w:rFonts w:asciiTheme="minorHAnsi" w:eastAsiaTheme="minorEastAsia" w:hAnsiTheme="minorHAnsi" w:cstheme="minorBidi" w:hint="eastAsia"/>
          <w:sz w:val="24"/>
          <w:szCs w:val="24"/>
        </w:rPr>
        <w:t>be used as a  transaction medium f</w:t>
      </w:r>
      <w:r>
        <w:rPr>
          <w:rFonts w:asciiTheme="minorHAnsi" w:eastAsiaTheme="minorEastAsia" w:hAnsiTheme="minorHAnsi" w:cstheme="minorBidi"/>
          <w:sz w:val="24"/>
          <w:szCs w:val="24"/>
        </w:rPr>
        <w:t xml:space="preserve">or charging </w:t>
      </w:r>
      <w:r w:rsidRPr="00272313">
        <w:rPr>
          <w:rFonts w:asciiTheme="minorHAnsi" w:eastAsiaTheme="minorEastAsia" w:hAnsiTheme="minorHAnsi" w:cstheme="minorBidi"/>
          <w:sz w:val="24"/>
          <w:szCs w:val="24"/>
        </w:rPr>
        <w:t>gas</w:t>
      </w:r>
      <w:r>
        <w:rPr>
          <w:rFonts w:asciiTheme="minorHAnsi" w:eastAsiaTheme="minorEastAsia" w:hAnsiTheme="minorHAnsi" w:cstheme="minorBidi"/>
          <w:sz w:val="24"/>
          <w:szCs w:val="24"/>
        </w:rPr>
        <w:t xml:space="preserve"> of smart contracts; for</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trading on a </w:t>
      </w:r>
      <w:r w:rsidRPr="00272313">
        <w:rPr>
          <w:rFonts w:asciiTheme="minorHAnsi" w:eastAsiaTheme="minorEastAsia" w:hAnsiTheme="minorHAnsi" w:cstheme="minorBidi"/>
          <w:sz w:val="24"/>
          <w:szCs w:val="24"/>
        </w:rPr>
        <w:t>decen</w:t>
      </w:r>
      <w:r>
        <w:rPr>
          <w:rFonts w:asciiTheme="minorHAnsi" w:eastAsiaTheme="minorEastAsia" w:hAnsiTheme="minorHAnsi" w:cstheme="minorBidi"/>
          <w:sz w:val="24"/>
          <w:szCs w:val="24"/>
        </w:rPr>
        <w:t>tralized exchanges on-chain;</w:t>
      </w:r>
      <w:r w:rsidRPr="00272313">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for </w:t>
      </w:r>
      <w:r w:rsidRPr="00272313">
        <w:rPr>
          <w:rFonts w:asciiTheme="minorHAnsi" w:eastAsiaTheme="minorEastAsia" w:hAnsiTheme="minorHAnsi" w:cstheme="minorBidi"/>
          <w:sz w:val="24"/>
          <w:szCs w:val="24"/>
        </w:rPr>
        <w:t xml:space="preserve">the </w:t>
      </w:r>
      <w:r>
        <w:rPr>
          <w:rFonts w:asciiTheme="minorHAnsi" w:eastAsiaTheme="minorEastAsia" w:hAnsiTheme="minorHAnsi" w:cstheme="minorBidi"/>
          <w:sz w:val="24"/>
          <w:szCs w:val="24"/>
        </w:rPr>
        <w:t>issuance of various tokens</w:t>
      </w:r>
      <w:r w:rsidRPr="00272313">
        <w:rPr>
          <w:rFonts w:asciiTheme="minorHAnsi" w:eastAsiaTheme="minorEastAsia" w:hAnsiTheme="minorHAnsi" w:cstheme="minorBidi"/>
          <w:sz w:val="24"/>
          <w:szCs w:val="24"/>
        </w:rPr>
        <w:t>.</w:t>
      </w:r>
    </w:p>
    <w:p w14:paraId="04F26ACF"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The source of the WHC in the sys</w:t>
      </w:r>
      <w:r>
        <w:rPr>
          <w:rFonts w:asciiTheme="minorHAnsi" w:eastAsiaTheme="minorEastAsia" w:hAnsiTheme="minorHAnsi" w:cstheme="minorBidi"/>
          <w:sz w:val="24"/>
          <w:szCs w:val="24"/>
        </w:rPr>
        <w:t>tem is generated by burning BCH;</w:t>
      </w:r>
      <w:r w:rsidRPr="00272313">
        <w:rPr>
          <w:rFonts w:asciiTheme="minorHAnsi" w:eastAsiaTheme="minorEastAsia" w:hAnsiTheme="minorHAnsi" w:cstheme="minorBidi"/>
          <w:sz w:val="24"/>
          <w:szCs w:val="24"/>
        </w:rPr>
        <w:t xml:space="preserve"> WHC is obtained by constructing a </w:t>
      </w:r>
      <w:r>
        <w:rPr>
          <w:rFonts w:asciiTheme="minorHAnsi" w:eastAsiaTheme="minorEastAsia" w:hAnsiTheme="minorHAnsi" w:cstheme="minorBidi"/>
          <w:sz w:val="24"/>
          <w:szCs w:val="24"/>
        </w:rPr>
        <w:t xml:space="preserve">burning transaction according to a </w:t>
      </w:r>
      <w:r>
        <w:rPr>
          <w:rFonts w:asciiTheme="minorHAnsi" w:eastAsiaTheme="minorEastAsia" w:hAnsiTheme="minorHAnsi" w:cstheme="minorBidi" w:hint="eastAsia"/>
          <w:sz w:val="24"/>
          <w:szCs w:val="24"/>
        </w:rPr>
        <w:t>fi</w:t>
      </w:r>
      <w:r>
        <w:rPr>
          <w:rFonts w:asciiTheme="minorHAnsi" w:eastAsiaTheme="minorEastAsia" w:hAnsiTheme="minorHAnsi" w:cstheme="minorBidi"/>
          <w:sz w:val="24"/>
          <w:szCs w:val="24"/>
        </w:rPr>
        <w:t>xed ratio</w:t>
      </w:r>
      <w:r w:rsidRPr="00272313">
        <w:rPr>
          <w:rFonts w:asciiTheme="minorHAnsi" w:eastAsiaTheme="minorEastAsia" w:hAnsiTheme="minorHAnsi" w:cstheme="minorBidi"/>
          <w:sz w:val="24"/>
          <w:szCs w:val="24"/>
        </w:rPr>
        <w:t>.</w:t>
      </w:r>
    </w:p>
    <w:p w14:paraId="62F842C4"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 xml:space="preserve">The requirements for a </w:t>
      </w:r>
      <w:r>
        <w:rPr>
          <w:rFonts w:asciiTheme="minorHAnsi" w:eastAsiaTheme="minorEastAsia" w:hAnsiTheme="minorHAnsi" w:cstheme="minorBidi"/>
          <w:sz w:val="24"/>
          <w:szCs w:val="24"/>
        </w:rPr>
        <w:t>burning</w:t>
      </w:r>
      <w:r w:rsidRPr="00272313">
        <w:rPr>
          <w:rFonts w:asciiTheme="minorHAnsi" w:eastAsiaTheme="minorEastAsia" w:hAnsiTheme="minorHAnsi" w:cstheme="minorBidi"/>
          <w:sz w:val="24"/>
          <w:szCs w:val="24"/>
        </w:rPr>
        <w:t xml:space="preserve"> transaction are as follows:</w:t>
      </w:r>
    </w:p>
    <w:p w14:paraId="6926428D" w14:textId="77777777" w:rsidR="00272313" w:rsidRPr="00272313" w:rsidRDefault="00272313" w:rsidP="00272313">
      <w:pPr>
        <w:pStyle w:val="HTMLPreformatted"/>
        <w:numPr>
          <w:ilvl w:val="0"/>
          <w:numId w:val="4"/>
        </w:numPr>
        <w:shd w:val="clear" w:color="auto" w:fill="FFFFFF"/>
        <w:rPr>
          <w:rFonts w:asciiTheme="minorHAnsi" w:eastAsiaTheme="minorEastAsia" w:hAnsiTheme="minorHAnsi" w:cstheme="minorBidi"/>
          <w:sz w:val="24"/>
          <w:szCs w:val="24"/>
        </w:rPr>
      </w:pPr>
      <w:r>
        <w:rPr>
          <w:rFonts w:asciiTheme="minorHAnsi" w:eastAsiaTheme="minorEastAsia" w:hAnsiTheme="minorHAnsi" w:cstheme="minorBidi"/>
          <w:sz w:val="24"/>
          <w:szCs w:val="24"/>
        </w:rPr>
        <w:t>The first transaction output (index 0): must be the burning output, that is, sending BCH to the burn address</w:t>
      </w:r>
      <w:r w:rsidRPr="00272313">
        <w:rPr>
          <w:rFonts w:asciiTheme="minorHAnsi" w:eastAsiaTheme="minorEastAsia" w:hAnsiTheme="minorHAnsi" w:cstheme="minorBidi"/>
          <w:sz w:val="24"/>
          <w:szCs w:val="24"/>
        </w:rPr>
        <w:t>, the amount must be &gt;= 1 BCH.</w:t>
      </w:r>
    </w:p>
    <w:p w14:paraId="7BD403E5" w14:textId="77777777" w:rsidR="00272313" w:rsidRPr="00272313" w:rsidRDefault="00272313" w:rsidP="00272313">
      <w:pPr>
        <w:pStyle w:val="HTMLPreformatted"/>
        <w:numPr>
          <w:ilvl w:val="0"/>
          <w:numId w:val="4"/>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 xml:space="preserve">The second transaction output (index </w:t>
      </w:r>
      <w:r>
        <w:rPr>
          <w:rFonts w:asciiTheme="minorHAnsi" w:eastAsiaTheme="minorEastAsia" w:hAnsiTheme="minorHAnsi" w:cstheme="minorBidi"/>
          <w:sz w:val="24"/>
          <w:szCs w:val="24"/>
        </w:rPr>
        <w:t>1): Must be the payload data of the Wormhole transaction, labeling</w:t>
      </w:r>
      <w:r w:rsidRPr="00272313">
        <w:rPr>
          <w:rFonts w:asciiTheme="minorHAnsi" w:eastAsiaTheme="minorEastAsia" w:hAnsiTheme="minorHAnsi" w:cstheme="minorBidi"/>
          <w:sz w:val="24"/>
          <w:szCs w:val="24"/>
        </w:rPr>
        <w:t xml:space="preserve"> the transaction </w:t>
      </w:r>
      <w:r>
        <w:rPr>
          <w:rFonts w:asciiTheme="minorHAnsi" w:eastAsiaTheme="minorEastAsia" w:hAnsiTheme="minorHAnsi" w:cstheme="minorBidi"/>
          <w:sz w:val="24"/>
          <w:szCs w:val="24"/>
        </w:rPr>
        <w:t xml:space="preserve">type as burning BCH </w:t>
      </w:r>
      <w:r>
        <w:rPr>
          <w:rFonts w:asciiTheme="minorHAnsi" w:eastAsiaTheme="minorEastAsia" w:hAnsiTheme="minorHAnsi" w:cstheme="minorBidi" w:hint="eastAsia"/>
          <w:sz w:val="24"/>
          <w:szCs w:val="24"/>
        </w:rPr>
        <w:t>receiv</w:t>
      </w:r>
      <w:r>
        <w:rPr>
          <w:rFonts w:asciiTheme="minorHAnsi" w:eastAsiaTheme="minorEastAsia" w:hAnsiTheme="minorHAnsi" w:cstheme="minorBidi"/>
          <w:sz w:val="24"/>
          <w:szCs w:val="24"/>
        </w:rPr>
        <w:t>ing</w:t>
      </w:r>
      <w:r w:rsidRPr="00272313">
        <w:rPr>
          <w:rFonts w:asciiTheme="minorHAnsi" w:eastAsiaTheme="minorEastAsia" w:hAnsiTheme="minorHAnsi" w:cstheme="minorBidi"/>
          <w:sz w:val="24"/>
          <w:szCs w:val="24"/>
        </w:rPr>
        <w:t xml:space="preserve"> WHC</w:t>
      </w:r>
      <w:r>
        <w:rPr>
          <w:rFonts w:asciiTheme="minorHAnsi" w:eastAsiaTheme="minorEastAsia" w:hAnsiTheme="minorHAnsi" w:cstheme="minorBidi"/>
          <w:sz w:val="24"/>
          <w:szCs w:val="24"/>
        </w:rPr>
        <w:t>.</w:t>
      </w:r>
    </w:p>
    <w:p w14:paraId="0FA65EE2" w14:textId="77777777" w:rsidR="00272313" w:rsidRPr="00272313" w:rsidRDefault="00272313" w:rsidP="00272313">
      <w:pPr>
        <w:pStyle w:val="HTMLPreformatted"/>
        <w:numPr>
          <w:ilvl w:val="0"/>
          <w:numId w:val="4"/>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Note:</w:t>
      </w:r>
    </w:p>
    <w:p w14:paraId="7C92ACC9" w14:textId="77777777" w:rsidR="00272313" w:rsidRPr="00272313" w:rsidRDefault="00272313" w:rsidP="00272313">
      <w:pPr>
        <w:pStyle w:val="HTMLPreformatted"/>
        <w:shd w:val="clear" w:color="auto" w:fill="FFFFFF"/>
        <w:ind w:left="1440"/>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o Transferring directly to the burning address will not generate WHC, which will result in the loss of the BCH of the transfer;</w:t>
      </w:r>
    </w:p>
    <w:p w14:paraId="21FB8D10" w14:textId="77777777" w:rsidR="00272313" w:rsidRPr="00272313" w:rsidRDefault="00272313" w:rsidP="00272313">
      <w:pPr>
        <w:pStyle w:val="HTMLPreformatted"/>
        <w:shd w:val="clear" w:color="auto" w:fill="FFFFFF"/>
        <w:ind w:left="1440"/>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o When the BCH amount transferred to the burning address</w:t>
      </w:r>
      <w:r>
        <w:rPr>
          <w:rFonts w:asciiTheme="minorHAnsi" w:eastAsiaTheme="minorEastAsia" w:hAnsiTheme="minorHAnsi" w:cstheme="minorBidi"/>
          <w:sz w:val="24"/>
          <w:szCs w:val="24"/>
        </w:rPr>
        <w:t xml:space="preserve"> </w:t>
      </w:r>
      <w:r>
        <w:rPr>
          <w:rFonts w:asciiTheme="minorHAnsi" w:eastAsiaTheme="minorEastAsia" w:hAnsiTheme="minorHAnsi" w:cstheme="minorBidi" w:hint="eastAsia"/>
          <w:sz w:val="24"/>
          <w:szCs w:val="24"/>
        </w:rPr>
        <w:t>is</w:t>
      </w:r>
      <w:r>
        <w:rPr>
          <w:rFonts w:asciiTheme="minorHAnsi" w:eastAsiaTheme="minorEastAsia" w:hAnsiTheme="minorHAnsi" w:cstheme="minorBidi"/>
          <w:sz w:val="24"/>
          <w:szCs w:val="24"/>
        </w:rPr>
        <w:t xml:space="preserve"> </w:t>
      </w:r>
      <w:r w:rsidRPr="00272313">
        <w:rPr>
          <w:rFonts w:asciiTheme="minorHAnsi" w:eastAsiaTheme="minorEastAsia" w:hAnsiTheme="minorHAnsi" w:cstheme="minorBidi"/>
          <w:sz w:val="24"/>
          <w:szCs w:val="24"/>
        </w:rPr>
        <w:t>&lt; 1 BCH</w:t>
      </w:r>
      <w:r>
        <w:rPr>
          <w:rFonts w:asciiTheme="minorHAnsi" w:eastAsiaTheme="minorEastAsia" w:hAnsiTheme="minorHAnsi" w:cstheme="minorBidi"/>
          <w:sz w:val="24"/>
          <w:szCs w:val="24"/>
        </w:rPr>
        <w:t>, it</w:t>
      </w:r>
      <w:r w:rsidRPr="00272313">
        <w:rPr>
          <w:rFonts w:asciiTheme="minorHAnsi" w:eastAsiaTheme="minorEastAsia" w:hAnsiTheme="minorHAnsi" w:cstheme="minorBidi"/>
          <w:sz w:val="24"/>
          <w:szCs w:val="24"/>
        </w:rPr>
        <w:t xml:space="preserve"> does not generate WHC, </w:t>
      </w:r>
      <w:r>
        <w:rPr>
          <w:rFonts w:asciiTheme="minorHAnsi" w:eastAsiaTheme="minorEastAsia" w:hAnsiTheme="minorHAnsi" w:cstheme="minorBidi"/>
          <w:sz w:val="24"/>
          <w:szCs w:val="24"/>
        </w:rPr>
        <w:t xml:space="preserve">and </w:t>
      </w:r>
      <w:r w:rsidRPr="00272313">
        <w:rPr>
          <w:rFonts w:asciiTheme="minorHAnsi" w:eastAsiaTheme="minorEastAsia" w:hAnsiTheme="minorHAnsi" w:cstheme="minorBidi"/>
          <w:sz w:val="24"/>
          <w:szCs w:val="24"/>
        </w:rPr>
        <w:t>the BCH of the transfer will be lost;</w:t>
      </w:r>
    </w:p>
    <w:p w14:paraId="4A5F63F9" w14:textId="77777777" w:rsidR="00272313" w:rsidRDefault="00272313" w:rsidP="00272313">
      <w:pPr>
        <w:pStyle w:val="HTMLPreformatted"/>
        <w:shd w:val="clear" w:color="auto" w:fill="FFFFFF"/>
        <w:rPr>
          <w:rFonts w:ascii="inherit" w:hAnsi="inherit"/>
          <w:color w:val="212121"/>
          <w:lang w:val="en"/>
        </w:rPr>
      </w:pPr>
    </w:p>
    <w:p w14:paraId="488B1409"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The exchange ratio is as follows:</w:t>
      </w:r>
    </w:p>
    <w:p w14:paraId="1A8C692D" w14:textId="77777777" w:rsidR="00272313" w:rsidRPr="00272313" w:rsidRDefault="00272313" w:rsidP="00272313">
      <w:pPr>
        <w:pStyle w:val="HTMLPreformatted"/>
        <w:numPr>
          <w:ilvl w:val="0"/>
          <w:numId w:val="5"/>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1 BCH = 100 WHC; 1 WHC = 100,000,000 C;</w:t>
      </w:r>
    </w:p>
    <w:p w14:paraId="17AB96E7"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2CC8CE32"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Burning address:</w:t>
      </w:r>
    </w:p>
    <w:p w14:paraId="2E9B296F" w14:textId="77777777" w:rsidR="00272313" w:rsidRPr="00272313" w:rsidRDefault="00272313" w:rsidP="00272313">
      <w:pPr>
        <w:pStyle w:val="HTMLPreformatted"/>
        <w:numPr>
          <w:ilvl w:val="0"/>
          <w:numId w:val="5"/>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Main network: bitcoincash:qqqqqqqqqqqqqqqqqqqqqqqqqqqqqu08dsyxz98whc</w:t>
      </w:r>
    </w:p>
    <w:p w14:paraId="119155ED" w14:textId="77777777" w:rsidR="00272313" w:rsidRPr="00272313" w:rsidRDefault="00272313" w:rsidP="00272313">
      <w:pPr>
        <w:pStyle w:val="HTMLPreformatted"/>
        <w:numPr>
          <w:ilvl w:val="0"/>
          <w:numId w:val="5"/>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Test Network: bchtest:qqqqqqqqqqqqqqqqqqqqqqqqqqqqdmwgvnjkt8whc</w:t>
      </w:r>
    </w:p>
    <w:p w14:paraId="0F9A2D55" w14:textId="77777777" w:rsidR="00272313" w:rsidRPr="00272313" w:rsidRDefault="00272313" w:rsidP="00272313">
      <w:pPr>
        <w:pStyle w:val="HTMLPreformatted"/>
        <w:numPr>
          <w:ilvl w:val="0"/>
          <w:numId w:val="5"/>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Regression test network: bchreg:pqqqqqqqqqqqqqqqqqqqqqqqqqqqqp0kvc457r8whc</w:t>
      </w:r>
    </w:p>
    <w:p w14:paraId="28C9CD41"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60D3F301"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 xml:space="preserve">WHC maturity: After creating a burning transaction, the corresponding WHC will not immediately reach the sender's account, </w:t>
      </w:r>
      <w:r>
        <w:rPr>
          <w:rFonts w:asciiTheme="minorHAnsi" w:eastAsiaTheme="minorEastAsia" w:hAnsiTheme="minorHAnsi" w:cstheme="minorBidi" w:hint="eastAsia"/>
          <w:sz w:val="24"/>
          <w:szCs w:val="24"/>
        </w:rPr>
        <w:t>it</w:t>
      </w:r>
      <w:r>
        <w:rPr>
          <w:rFonts w:asciiTheme="minorHAnsi" w:eastAsiaTheme="minorEastAsia" w:hAnsiTheme="minorHAnsi" w:cstheme="minorBidi"/>
          <w:sz w:val="24"/>
          <w:szCs w:val="24"/>
        </w:rPr>
        <w:t xml:space="preserve"> requires </w:t>
      </w:r>
      <w:r w:rsidRPr="00272313">
        <w:rPr>
          <w:rFonts w:asciiTheme="minorHAnsi" w:eastAsiaTheme="minorEastAsia" w:hAnsiTheme="minorHAnsi" w:cstheme="minorBidi"/>
          <w:sz w:val="24"/>
          <w:szCs w:val="24"/>
        </w:rPr>
        <w:t xml:space="preserve">a certain confirmation time (maturity), </w:t>
      </w:r>
      <w:r>
        <w:rPr>
          <w:rFonts w:asciiTheme="minorHAnsi" w:eastAsiaTheme="minorEastAsia" w:hAnsiTheme="minorHAnsi" w:cstheme="minorBidi"/>
          <w:sz w:val="24"/>
          <w:szCs w:val="24"/>
        </w:rPr>
        <w:t xml:space="preserve">then </w:t>
      </w:r>
      <w:r w:rsidRPr="00272313">
        <w:rPr>
          <w:rFonts w:asciiTheme="minorHAnsi" w:eastAsiaTheme="minorEastAsia" w:hAnsiTheme="minorHAnsi" w:cstheme="minorBidi"/>
          <w:sz w:val="24"/>
          <w:szCs w:val="24"/>
        </w:rPr>
        <w:t>the WHC will reach the sender's account.</w:t>
      </w:r>
    </w:p>
    <w:p w14:paraId="3E1E56A3"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2CEE8CEC"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Burning maturity:</w:t>
      </w:r>
    </w:p>
    <w:p w14:paraId="56A10E2D" w14:textId="77777777" w:rsidR="00272313" w:rsidRPr="00272313" w:rsidRDefault="00272313" w:rsidP="00272313">
      <w:pPr>
        <w:pStyle w:val="HTMLPreformatted"/>
        <w:numPr>
          <w:ilvl w:val="0"/>
          <w:numId w:val="6"/>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Main network: After 1000 blocks are confirmed, the corresponding WHC will reach the sender's account; in the subsequent block, the WHC will be allowed to spend or transfer the account.</w:t>
      </w:r>
    </w:p>
    <w:p w14:paraId="7BA9C962" w14:textId="77777777" w:rsidR="00272313" w:rsidRPr="00272313" w:rsidRDefault="00272313" w:rsidP="00272313">
      <w:pPr>
        <w:pStyle w:val="HTMLPreformatted"/>
        <w:shd w:val="clear" w:color="auto" w:fill="FFFFFF"/>
        <w:ind w:left="1440"/>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o Example: At a block height of 500</w:t>
      </w:r>
      <w:r>
        <w:rPr>
          <w:rFonts w:asciiTheme="minorHAnsi" w:eastAsiaTheme="minorEastAsia" w:hAnsiTheme="minorHAnsi" w:cstheme="minorBidi"/>
          <w:sz w:val="24"/>
          <w:szCs w:val="24"/>
        </w:rPr>
        <w:t xml:space="preserve">, a valid </w:t>
      </w:r>
      <w:r>
        <w:rPr>
          <w:rFonts w:asciiTheme="minorHAnsi" w:eastAsiaTheme="minorEastAsia" w:hAnsiTheme="minorHAnsi" w:cstheme="minorBidi" w:hint="eastAsia"/>
          <w:sz w:val="24"/>
          <w:szCs w:val="24"/>
        </w:rPr>
        <w:t>burning</w:t>
      </w:r>
      <w:r w:rsidRPr="00272313">
        <w:rPr>
          <w:rFonts w:asciiTheme="minorHAnsi" w:eastAsiaTheme="minorEastAsia" w:hAnsiTheme="minorHAnsi" w:cstheme="minorBidi"/>
          <w:sz w:val="24"/>
          <w:szCs w:val="24"/>
        </w:rPr>
        <w:t xml:space="preserve"> transaction (tx1) is confirmed, at which point the </w:t>
      </w:r>
      <w:r>
        <w:rPr>
          <w:rFonts w:asciiTheme="minorHAnsi" w:eastAsiaTheme="minorEastAsia" w:hAnsiTheme="minorHAnsi" w:cstheme="minorBidi"/>
          <w:sz w:val="24"/>
          <w:szCs w:val="24"/>
        </w:rPr>
        <w:t>burning</w:t>
      </w:r>
      <w:r w:rsidRPr="00272313">
        <w:rPr>
          <w:rFonts w:asciiTheme="minorHAnsi" w:eastAsiaTheme="minorEastAsia" w:hAnsiTheme="minorHAnsi" w:cstheme="minorBidi"/>
          <w:sz w:val="24"/>
          <w:szCs w:val="24"/>
        </w:rPr>
        <w:t xml:space="preserve"> maturity is 1; at a block height of 1499, the</w:t>
      </w:r>
      <w:r>
        <w:rPr>
          <w:rFonts w:asciiTheme="minorHAnsi" w:eastAsiaTheme="minorEastAsia" w:hAnsiTheme="minorHAnsi" w:cstheme="minorBidi"/>
          <w:sz w:val="24"/>
          <w:szCs w:val="24"/>
        </w:rPr>
        <w:t xml:space="preserve"> combustion transaction (tx1) has been</w:t>
      </w:r>
      <w:r w:rsidRPr="00272313">
        <w:rPr>
          <w:rFonts w:asciiTheme="minorHAnsi" w:eastAsiaTheme="minorEastAsia" w:hAnsiTheme="minorHAnsi" w:cstheme="minorBidi"/>
          <w:sz w:val="24"/>
          <w:szCs w:val="24"/>
        </w:rPr>
        <w:t xml:space="preserve"> confirmed 1000 times. At this point, the </w:t>
      </w:r>
      <w:r>
        <w:rPr>
          <w:rFonts w:asciiTheme="minorHAnsi" w:eastAsiaTheme="minorEastAsia" w:hAnsiTheme="minorHAnsi" w:cstheme="minorBidi"/>
          <w:sz w:val="24"/>
          <w:szCs w:val="24"/>
        </w:rPr>
        <w:t>burning</w:t>
      </w:r>
      <w:r w:rsidRPr="00272313">
        <w:rPr>
          <w:rFonts w:asciiTheme="minorHAnsi" w:eastAsiaTheme="minorEastAsia" w:hAnsiTheme="minorHAnsi" w:cstheme="minorBidi"/>
          <w:sz w:val="24"/>
          <w:szCs w:val="24"/>
        </w:rPr>
        <w:t xml:space="preserve"> maturity is 1000 and the WHC arrives at the sender's account. After the block height of 1</w:t>
      </w:r>
      <w:r>
        <w:rPr>
          <w:rFonts w:asciiTheme="minorHAnsi" w:eastAsiaTheme="minorEastAsia" w:hAnsiTheme="minorHAnsi" w:cstheme="minorBidi"/>
          <w:sz w:val="24"/>
          <w:szCs w:val="24"/>
        </w:rPr>
        <w:t xml:space="preserve">499, the WHC obtained from this burning </w:t>
      </w:r>
      <w:r w:rsidRPr="00272313">
        <w:rPr>
          <w:rFonts w:asciiTheme="minorHAnsi" w:eastAsiaTheme="minorEastAsia" w:hAnsiTheme="minorHAnsi" w:cstheme="minorBidi"/>
          <w:sz w:val="24"/>
          <w:szCs w:val="24"/>
        </w:rPr>
        <w:t>is allowed to be spent.</w:t>
      </w:r>
    </w:p>
    <w:p w14:paraId="3B9FAA2A" w14:textId="77777777" w:rsidR="00272313" w:rsidRPr="00272313" w:rsidRDefault="00272313" w:rsidP="00272313">
      <w:pPr>
        <w:pStyle w:val="HTMLPreformatted"/>
        <w:numPr>
          <w:ilvl w:val="0"/>
          <w:numId w:val="6"/>
        </w:numPr>
        <w:shd w:val="clear" w:color="auto" w:fill="FFFFFF"/>
        <w:rPr>
          <w:rFonts w:asciiTheme="minorHAnsi" w:eastAsiaTheme="minorEastAsia" w:hAnsiTheme="minorHAnsi" w:cstheme="minorBidi"/>
          <w:sz w:val="24"/>
          <w:szCs w:val="24"/>
        </w:rPr>
      </w:pPr>
      <w:r>
        <w:rPr>
          <w:rFonts w:asciiTheme="minorHAnsi" w:eastAsiaTheme="minorEastAsia" w:hAnsiTheme="minorHAnsi" w:cstheme="minorBidi"/>
          <w:sz w:val="24"/>
          <w:szCs w:val="24"/>
        </w:rPr>
        <w:t>Test Network: After 3 blocks are</w:t>
      </w:r>
      <w:r w:rsidRPr="00272313">
        <w:rPr>
          <w:rFonts w:asciiTheme="minorHAnsi" w:eastAsiaTheme="minorEastAsia" w:hAnsiTheme="minorHAnsi" w:cstheme="minorBidi"/>
          <w:sz w:val="24"/>
          <w:szCs w:val="24"/>
        </w:rPr>
        <w:t xml:space="preserve"> confirmed, the corresponding WHC will reach the sender's account.</w:t>
      </w:r>
    </w:p>
    <w:p w14:paraId="774FE6F2" w14:textId="77777777" w:rsidR="00272313" w:rsidRPr="00272313" w:rsidRDefault="00272313" w:rsidP="00272313">
      <w:pPr>
        <w:pStyle w:val="HTMLPreformatted"/>
        <w:numPr>
          <w:ilvl w:val="0"/>
          <w:numId w:val="6"/>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lastRenderedPageBreak/>
        <w:t>Regression test network: After 1 block is confirmed, the corresponding WHC will reach the sender's account.</w:t>
      </w:r>
    </w:p>
    <w:p w14:paraId="4F5BBC03" w14:textId="77777777" w:rsidR="00272313" w:rsidRDefault="00272313" w:rsidP="00272313">
      <w:pPr>
        <w:rPr>
          <w:sz w:val="28"/>
        </w:rPr>
      </w:pPr>
    </w:p>
    <w:p w14:paraId="0D48A0BA" w14:textId="77777777" w:rsidR="00272313" w:rsidRDefault="00272313" w:rsidP="00272313">
      <w:pPr>
        <w:rPr>
          <w:sz w:val="28"/>
        </w:rPr>
      </w:pPr>
    </w:p>
    <w:p w14:paraId="364AA6AF" w14:textId="77777777" w:rsidR="00272313" w:rsidRPr="00272313" w:rsidRDefault="00272313" w:rsidP="00C74102">
      <w:pPr>
        <w:outlineLvl w:val="0"/>
        <w:rPr>
          <w:b/>
          <w:sz w:val="28"/>
        </w:rPr>
      </w:pPr>
      <w:r w:rsidRPr="00272313">
        <w:rPr>
          <w:b/>
          <w:sz w:val="28"/>
        </w:rPr>
        <w:t>Procedures of processing blocks in a Wormhole node</w:t>
      </w:r>
    </w:p>
    <w:p w14:paraId="68E95A5E"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5B3CBD56"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In the Wormhole node</w:t>
      </w:r>
      <w:r>
        <w:rPr>
          <w:rFonts w:asciiTheme="minorHAnsi" w:eastAsiaTheme="minorEastAsia" w:hAnsiTheme="minorHAnsi" w:cstheme="minorBidi"/>
          <w:sz w:val="24"/>
          <w:szCs w:val="24"/>
        </w:rPr>
        <w:t xml:space="preserve">s, each new block </w:t>
      </w:r>
      <w:r w:rsidRPr="00272313">
        <w:rPr>
          <w:rFonts w:asciiTheme="minorHAnsi" w:eastAsiaTheme="minorEastAsia" w:hAnsiTheme="minorHAnsi" w:cstheme="minorBidi"/>
          <w:sz w:val="24"/>
          <w:szCs w:val="24"/>
        </w:rPr>
        <w:t>needs to be linked to the main chain</w:t>
      </w:r>
      <w:r>
        <w:rPr>
          <w:rFonts w:asciiTheme="minorHAnsi" w:eastAsiaTheme="minorEastAsia" w:hAnsiTheme="minorHAnsi" w:cstheme="minorBidi"/>
          <w:sz w:val="24"/>
          <w:szCs w:val="24"/>
        </w:rPr>
        <w:t xml:space="preserve"> when it is received, and two situations might occur:</w:t>
      </w:r>
    </w:p>
    <w:p w14:paraId="44386961" w14:textId="77777777" w:rsidR="00272313" w:rsidRP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Append the received block to the end of the current main chain;</w:t>
      </w:r>
    </w:p>
    <w:p w14:paraId="432F7F9C" w14:textId="77777777" w:rsidR="00272313" w:rsidRPr="00272313" w:rsidRDefault="00272313" w:rsidP="00272313">
      <w:pPr>
        <w:pStyle w:val="HTMLPreformatted"/>
        <w:shd w:val="clear" w:color="auto" w:fill="FFFFFF"/>
        <w:ind w:left="1440"/>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o When the node receives the new block (no chain re</w:t>
      </w:r>
      <w:r>
        <w:rPr>
          <w:rFonts w:asciiTheme="minorHAnsi" w:eastAsiaTheme="minorEastAsia" w:hAnsiTheme="minorHAnsi" w:cstheme="minorBidi"/>
          <w:sz w:val="24"/>
          <w:szCs w:val="24"/>
        </w:rPr>
        <w:t xml:space="preserve">arrangement </w:t>
      </w:r>
      <w:r w:rsidRPr="00272313">
        <w:rPr>
          <w:rFonts w:asciiTheme="minorHAnsi" w:eastAsiaTheme="minorEastAsia" w:hAnsiTheme="minorHAnsi" w:cstheme="minorBidi"/>
          <w:sz w:val="24"/>
          <w:szCs w:val="24"/>
        </w:rPr>
        <w:t xml:space="preserve"> occurs), the </w:t>
      </w:r>
      <w:r>
        <w:rPr>
          <w:rFonts w:asciiTheme="minorHAnsi" w:eastAsiaTheme="minorEastAsia" w:hAnsiTheme="minorHAnsi" w:cstheme="minorBidi"/>
          <w:sz w:val="24"/>
          <w:szCs w:val="24"/>
        </w:rPr>
        <w:t>node will check</w:t>
      </w:r>
      <w:r w:rsidRPr="00272313">
        <w:rPr>
          <w:rFonts w:asciiTheme="minorHAnsi" w:eastAsiaTheme="minorEastAsia" w:hAnsiTheme="minorHAnsi" w:cstheme="minorBidi"/>
          <w:sz w:val="24"/>
          <w:szCs w:val="24"/>
        </w:rPr>
        <w:t xml:space="preserve"> all transactions in the block</w:t>
      </w:r>
      <w:r>
        <w:rPr>
          <w:rFonts w:asciiTheme="minorHAnsi" w:eastAsiaTheme="minorEastAsia" w:hAnsiTheme="minorHAnsi" w:cstheme="minorBidi"/>
          <w:sz w:val="24"/>
          <w:szCs w:val="24"/>
        </w:rPr>
        <w:t xml:space="preserve"> for compliance with</w:t>
      </w:r>
      <w:r w:rsidRPr="00272313">
        <w:rPr>
          <w:rFonts w:asciiTheme="minorHAnsi" w:eastAsiaTheme="minorEastAsia" w:hAnsiTheme="minorHAnsi" w:cstheme="minorBidi"/>
          <w:sz w:val="24"/>
          <w:szCs w:val="24"/>
        </w:rPr>
        <w:t xml:space="preserve"> Bitcoin Cash protocol</w:t>
      </w:r>
      <w:r>
        <w:rPr>
          <w:rFonts w:asciiTheme="minorHAnsi" w:eastAsiaTheme="minorEastAsia" w:hAnsiTheme="minorHAnsi" w:cstheme="minorBidi"/>
          <w:sz w:val="24"/>
          <w:szCs w:val="24"/>
        </w:rPr>
        <w:t>, b</w:t>
      </w:r>
      <w:r w:rsidRPr="00272313">
        <w:rPr>
          <w:rFonts w:asciiTheme="minorHAnsi" w:eastAsiaTheme="minorEastAsia" w:hAnsiTheme="minorHAnsi" w:cstheme="minorBidi"/>
          <w:sz w:val="24"/>
          <w:szCs w:val="24"/>
        </w:rPr>
        <w:t xml:space="preserve">locks that do not comply with the Bitcoin Cash protocol rules </w:t>
      </w:r>
      <w:r>
        <w:rPr>
          <w:rFonts w:asciiTheme="minorHAnsi" w:eastAsiaTheme="minorEastAsia" w:hAnsiTheme="minorHAnsi" w:cstheme="minorBidi"/>
          <w:sz w:val="24"/>
          <w:szCs w:val="24"/>
        </w:rPr>
        <w:t>will be</w:t>
      </w:r>
      <w:r w:rsidRPr="00272313">
        <w:rPr>
          <w:rFonts w:asciiTheme="minorHAnsi" w:eastAsiaTheme="minorEastAsia" w:hAnsiTheme="minorHAnsi" w:cstheme="minorBidi"/>
          <w:sz w:val="24"/>
          <w:szCs w:val="24"/>
        </w:rPr>
        <w:t xml:space="preserve"> discarded; </w:t>
      </w:r>
      <w:r>
        <w:rPr>
          <w:rFonts w:asciiTheme="minorHAnsi" w:eastAsiaTheme="minorEastAsia" w:hAnsiTheme="minorHAnsi" w:cstheme="minorBidi"/>
          <w:sz w:val="24"/>
          <w:szCs w:val="24"/>
        </w:rPr>
        <w:t>afterwards, blocks that comply with Bitcoin Cash protocol will be checked according to Wormhole protocol.</w:t>
      </w:r>
      <w:r w:rsidRPr="00272313">
        <w:rPr>
          <w:rFonts w:asciiTheme="minorHAnsi" w:eastAsiaTheme="minorEastAsia" w:hAnsiTheme="minorHAnsi" w:cstheme="minorBidi"/>
          <w:sz w:val="24"/>
          <w:szCs w:val="24"/>
        </w:rPr>
        <w:t xml:space="preserve"> The block will check the</w:t>
      </w:r>
      <w:r>
        <w:rPr>
          <w:rFonts w:asciiTheme="minorHAnsi" w:eastAsiaTheme="minorEastAsia" w:hAnsiTheme="minorHAnsi" w:cstheme="minorBidi"/>
          <w:sz w:val="24"/>
          <w:szCs w:val="24"/>
        </w:rPr>
        <w:t xml:space="preserve"> transactions that comply with Wormhole protocol and verify the transactions</w:t>
      </w:r>
      <w:r w:rsidRPr="00272313">
        <w:rPr>
          <w:rFonts w:asciiTheme="minorHAnsi" w:eastAsiaTheme="minorEastAsia" w:hAnsiTheme="minorHAnsi" w:cstheme="minorBidi"/>
          <w:sz w:val="24"/>
          <w:szCs w:val="24"/>
        </w:rPr>
        <w:t xml:space="preserve">, and updates the Wormhole data record of the Wormhole node. After all the transactions in the block are processed, The Wormhole data in the current system is written </w:t>
      </w:r>
      <w:r>
        <w:rPr>
          <w:rFonts w:asciiTheme="minorHAnsi" w:eastAsiaTheme="minorEastAsia" w:hAnsiTheme="minorHAnsi" w:cstheme="minorBidi"/>
          <w:sz w:val="24"/>
          <w:szCs w:val="24"/>
        </w:rPr>
        <w:t>in</w:t>
      </w:r>
      <w:r w:rsidRPr="00272313">
        <w:rPr>
          <w:rFonts w:asciiTheme="minorHAnsi" w:eastAsiaTheme="minorEastAsia" w:hAnsiTheme="minorHAnsi" w:cstheme="minorBidi"/>
          <w:sz w:val="24"/>
          <w:szCs w:val="24"/>
        </w:rPr>
        <w:t>to the disk file as a mirror of the current block height.</w:t>
      </w:r>
    </w:p>
    <w:p w14:paraId="103F678E" w14:textId="77777777" w:rsidR="00272313" w:rsidRP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Pr>
          <w:rFonts w:asciiTheme="minorHAnsi" w:eastAsiaTheme="minorEastAsia" w:hAnsiTheme="minorHAnsi" w:cstheme="minorBidi"/>
          <w:sz w:val="24"/>
          <w:szCs w:val="24"/>
        </w:rPr>
        <w:t>Blockchain rearr</w:t>
      </w:r>
      <w:r>
        <w:rPr>
          <w:rFonts w:asciiTheme="minorHAnsi" w:eastAsiaTheme="minorEastAsia" w:hAnsiTheme="minorHAnsi" w:cstheme="minorBidi" w:hint="eastAsia"/>
          <w:sz w:val="24"/>
          <w:szCs w:val="24"/>
        </w:rPr>
        <w:t>angement</w:t>
      </w:r>
      <w:r w:rsidRPr="00272313">
        <w:rPr>
          <w:rFonts w:asciiTheme="minorHAnsi" w:eastAsiaTheme="minorEastAsia" w:hAnsiTheme="minorHAnsi" w:cstheme="minorBidi"/>
          <w:sz w:val="24"/>
          <w:szCs w:val="24"/>
        </w:rPr>
        <w:t xml:space="preserve"> occurs after receiving a new block;</w:t>
      </w:r>
    </w:p>
    <w:p w14:paraId="6B746AEE" w14:textId="77777777" w:rsidR="00272313" w:rsidRPr="00272313" w:rsidRDefault="00272313" w:rsidP="00272313">
      <w:pPr>
        <w:pStyle w:val="HTMLPreformatted"/>
        <w:shd w:val="clear" w:color="auto" w:fill="FFFFFF"/>
        <w:ind w:left="1440"/>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o When the node is in the chain</w:t>
      </w:r>
      <w:r>
        <w:rPr>
          <w:rFonts w:asciiTheme="minorHAnsi" w:eastAsiaTheme="minorEastAsia" w:hAnsiTheme="minorHAnsi" w:cstheme="minorBidi"/>
          <w:sz w:val="24"/>
          <w:szCs w:val="24"/>
        </w:rPr>
        <w:t xml:space="preserve"> rearr</w:t>
      </w:r>
      <w:r>
        <w:rPr>
          <w:rFonts w:asciiTheme="minorHAnsi" w:eastAsiaTheme="minorEastAsia" w:hAnsiTheme="minorHAnsi" w:cstheme="minorBidi" w:hint="eastAsia"/>
          <w:sz w:val="24"/>
          <w:szCs w:val="24"/>
        </w:rPr>
        <w:t>angement</w:t>
      </w:r>
      <w:r w:rsidRPr="00272313">
        <w:rPr>
          <w:rFonts w:asciiTheme="minorHAnsi" w:eastAsiaTheme="minorEastAsia" w:hAnsiTheme="minorHAnsi" w:cstheme="minorBidi"/>
          <w:sz w:val="24"/>
          <w:szCs w:val="24"/>
        </w:rPr>
        <w:t xml:space="preserve"> state, the Wormhole node deletes all </w:t>
      </w:r>
      <w:r>
        <w:rPr>
          <w:rFonts w:asciiTheme="minorHAnsi" w:eastAsiaTheme="minorEastAsia" w:hAnsiTheme="minorHAnsi" w:cstheme="minorBidi"/>
          <w:sz w:val="24"/>
          <w:szCs w:val="24"/>
        </w:rPr>
        <w:t>the data after the rearr</w:t>
      </w:r>
      <w:r>
        <w:rPr>
          <w:rFonts w:asciiTheme="minorHAnsi" w:eastAsiaTheme="minorEastAsia" w:hAnsiTheme="minorHAnsi" w:cstheme="minorBidi" w:hint="eastAsia"/>
          <w:sz w:val="24"/>
          <w:szCs w:val="24"/>
        </w:rPr>
        <w:t>angement</w:t>
      </w:r>
      <w:r w:rsidRPr="00272313">
        <w:rPr>
          <w:rFonts w:asciiTheme="minorHAnsi" w:eastAsiaTheme="minorEastAsia" w:hAnsiTheme="minorHAnsi" w:cstheme="minorBidi"/>
          <w:sz w:val="24"/>
          <w:szCs w:val="24"/>
        </w:rPr>
        <w:t xml:space="preserve"> block </w:t>
      </w:r>
      <w:r>
        <w:rPr>
          <w:rFonts w:asciiTheme="minorHAnsi" w:eastAsiaTheme="minorEastAsia" w:hAnsiTheme="minorHAnsi" w:cstheme="minorBidi"/>
          <w:sz w:val="24"/>
          <w:szCs w:val="24"/>
        </w:rPr>
        <w:t>height in memory, and then loading</w:t>
      </w:r>
      <w:r w:rsidRPr="00272313">
        <w:rPr>
          <w:rFonts w:asciiTheme="minorHAnsi" w:eastAsiaTheme="minorEastAsia" w:hAnsiTheme="minorHAnsi" w:cstheme="minorBidi"/>
          <w:sz w:val="24"/>
          <w:szCs w:val="24"/>
        </w:rPr>
        <w:t xml:space="preserve"> the disk </w:t>
      </w:r>
      <w:r>
        <w:rPr>
          <w:rFonts w:asciiTheme="minorHAnsi" w:eastAsiaTheme="minorEastAsia" w:hAnsiTheme="minorHAnsi" w:cstheme="minorBidi"/>
          <w:sz w:val="24"/>
          <w:szCs w:val="24"/>
        </w:rPr>
        <w:t>mirror file of the forking</w:t>
      </w:r>
      <w:r w:rsidRPr="00272313">
        <w:rPr>
          <w:rFonts w:asciiTheme="minorHAnsi" w:eastAsiaTheme="minorEastAsia" w:hAnsiTheme="minorHAnsi" w:cstheme="minorBidi"/>
          <w:sz w:val="24"/>
          <w:szCs w:val="24"/>
        </w:rPr>
        <w:t xml:space="preserve"> block. If the loading is successful, the</w:t>
      </w:r>
      <w:r>
        <w:rPr>
          <w:rFonts w:asciiTheme="minorHAnsi" w:eastAsiaTheme="minorEastAsia" w:hAnsiTheme="minorHAnsi" w:cstheme="minorBidi"/>
          <w:sz w:val="24"/>
          <w:szCs w:val="24"/>
        </w:rPr>
        <w:t xml:space="preserve"> block of the</w:t>
      </w:r>
      <w:r w:rsidRPr="00272313">
        <w:rPr>
          <w:rFonts w:asciiTheme="minorHAnsi" w:eastAsiaTheme="minorEastAsia" w:hAnsiTheme="minorHAnsi" w:cstheme="minorBidi"/>
          <w:sz w:val="24"/>
          <w:szCs w:val="24"/>
        </w:rPr>
        <w:t xml:space="preserve"> new chain</w:t>
      </w:r>
      <w:r>
        <w:rPr>
          <w:rFonts w:asciiTheme="minorHAnsi" w:eastAsiaTheme="minorEastAsia" w:hAnsiTheme="minorHAnsi" w:cstheme="minorBidi"/>
          <w:sz w:val="24"/>
          <w:szCs w:val="24"/>
        </w:rPr>
        <w:t xml:space="preserve"> will be</w:t>
      </w:r>
      <w:r w:rsidRPr="00272313">
        <w:rPr>
          <w:rFonts w:asciiTheme="minorHAnsi" w:eastAsiaTheme="minorEastAsia" w:hAnsiTheme="minorHAnsi" w:cstheme="minorBidi"/>
          <w:sz w:val="24"/>
          <w:szCs w:val="24"/>
        </w:rPr>
        <w:t xml:space="preserve"> rescanned from the</w:t>
      </w:r>
      <w:r>
        <w:rPr>
          <w:rFonts w:asciiTheme="minorHAnsi" w:eastAsiaTheme="minorEastAsia" w:hAnsiTheme="minorHAnsi" w:cstheme="minorBidi"/>
          <w:sz w:val="24"/>
          <w:szCs w:val="24"/>
        </w:rPr>
        <w:t xml:space="preserve"> forking point</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then </w:t>
      </w:r>
      <w:r w:rsidRPr="00272313">
        <w:rPr>
          <w:rFonts w:asciiTheme="minorHAnsi" w:eastAsiaTheme="minorEastAsia" w:hAnsiTheme="minorHAnsi" w:cstheme="minorBidi"/>
          <w:sz w:val="24"/>
          <w:szCs w:val="24"/>
        </w:rPr>
        <w:t>build</w:t>
      </w:r>
      <w:r>
        <w:rPr>
          <w:rFonts w:asciiTheme="minorHAnsi" w:eastAsiaTheme="minorEastAsia" w:hAnsiTheme="minorHAnsi" w:cstheme="minorBidi"/>
          <w:sz w:val="24"/>
          <w:szCs w:val="24"/>
        </w:rPr>
        <w:t>ing</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 Wormhole data set.</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Finally, when each block has been processed</w:t>
      </w:r>
      <w:r w:rsidRPr="00272313">
        <w:rPr>
          <w:rFonts w:asciiTheme="minorHAnsi" w:eastAsiaTheme="minorEastAsia" w:hAnsiTheme="minorHAnsi" w:cstheme="minorBidi"/>
          <w:sz w:val="24"/>
          <w:szCs w:val="24"/>
        </w:rPr>
        <w:t xml:space="preserve">, the current system state </w:t>
      </w:r>
      <w:r>
        <w:rPr>
          <w:rFonts w:asciiTheme="minorHAnsi" w:eastAsiaTheme="minorEastAsia" w:hAnsiTheme="minorHAnsi" w:cstheme="minorBidi"/>
          <w:sz w:val="24"/>
          <w:szCs w:val="24"/>
        </w:rPr>
        <w:t xml:space="preserve">will be </w:t>
      </w:r>
      <w:r w:rsidRPr="00272313">
        <w:rPr>
          <w:rFonts w:asciiTheme="minorHAnsi" w:eastAsiaTheme="minorEastAsia" w:hAnsiTheme="minorHAnsi" w:cstheme="minorBidi"/>
          <w:sz w:val="24"/>
          <w:szCs w:val="24"/>
        </w:rPr>
        <w:t>writt</w:t>
      </w:r>
      <w:r>
        <w:rPr>
          <w:rFonts w:asciiTheme="minorHAnsi" w:eastAsiaTheme="minorEastAsia" w:hAnsiTheme="minorHAnsi" w:cstheme="minorBidi"/>
          <w:sz w:val="24"/>
          <w:szCs w:val="24"/>
        </w:rPr>
        <w:t>en</w:t>
      </w:r>
      <w:r w:rsidRPr="00272313">
        <w:rPr>
          <w:rFonts w:asciiTheme="minorHAnsi" w:eastAsiaTheme="minorEastAsia" w:hAnsiTheme="minorHAnsi" w:cstheme="minorBidi"/>
          <w:sz w:val="24"/>
          <w:szCs w:val="24"/>
        </w:rPr>
        <w:t xml:space="preserve"> to disk as the</w:t>
      </w:r>
      <w:r>
        <w:rPr>
          <w:rFonts w:asciiTheme="minorHAnsi" w:eastAsiaTheme="minorEastAsia" w:hAnsiTheme="minorHAnsi" w:cstheme="minorBidi"/>
          <w:sz w:val="24"/>
          <w:szCs w:val="24"/>
        </w:rPr>
        <w:t xml:space="preserve"> mirror of  current block height</w:t>
      </w:r>
      <w:r w:rsidRPr="00272313">
        <w:rPr>
          <w:rFonts w:asciiTheme="minorHAnsi" w:eastAsiaTheme="minorEastAsia" w:hAnsiTheme="minorHAnsi" w:cstheme="minorBidi"/>
          <w:sz w:val="24"/>
          <w:szCs w:val="24"/>
        </w:rPr>
        <w:t xml:space="preserve">; if the </w:t>
      </w:r>
      <w:r>
        <w:rPr>
          <w:rFonts w:asciiTheme="minorHAnsi" w:eastAsiaTheme="minorEastAsia" w:hAnsiTheme="minorHAnsi" w:cstheme="minorBidi"/>
          <w:sz w:val="24"/>
          <w:szCs w:val="24"/>
        </w:rPr>
        <w:t>mirror</w:t>
      </w:r>
      <w:r w:rsidRPr="00272313">
        <w:rPr>
          <w:rFonts w:asciiTheme="minorHAnsi" w:eastAsiaTheme="minorEastAsia" w:hAnsiTheme="minorHAnsi" w:cstheme="minorBidi"/>
          <w:sz w:val="24"/>
          <w:szCs w:val="24"/>
        </w:rPr>
        <w:t xml:space="preserve"> file fails to load, Wormhole system </w:t>
      </w:r>
      <w:r>
        <w:rPr>
          <w:rFonts w:asciiTheme="minorHAnsi" w:eastAsiaTheme="minorEastAsia" w:hAnsiTheme="minorHAnsi" w:cstheme="minorBidi"/>
          <w:sz w:val="24"/>
          <w:szCs w:val="24"/>
        </w:rPr>
        <w:t>will delete</w:t>
      </w:r>
      <w:r w:rsidRPr="00272313">
        <w:rPr>
          <w:rFonts w:asciiTheme="minorHAnsi" w:eastAsiaTheme="minorEastAsia" w:hAnsiTheme="minorHAnsi" w:cstheme="minorBidi"/>
          <w:sz w:val="24"/>
          <w:szCs w:val="24"/>
        </w:rPr>
        <w:t xml:space="preserve"> all Wormhole data sets in memory</w:t>
      </w:r>
      <w:r>
        <w:rPr>
          <w:rFonts w:asciiTheme="minorHAnsi" w:eastAsiaTheme="minorEastAsia" w:hAnsiTheme="minorHAnsi" w:cstheme="minorBidi"/>
          <w:sz w:val="24"/>
          <w:szCs w:val="24"/>
        </w:rPr>
        <w:t>, and</w:t>
      </w:r>
      <w:r w:rsidRPr="00272313">
        <w:rPr>
          <w:rFonts w:asciiTheme="minorHAnsi" w:eastAsiaTheme="minorEastAsia" w:hAnsiTheme="minorHAnsi" w:cstheme="minorBidi"/>
          <w:sz w:val="24"/>
          <w:szCs w:val="24"/>
        </w:rPr>
        <w:t xml:space="preserve"> starting from the block height at which the function is deployed, rescan all block dat</w:t>
      </w:r>
      <w:r>
        <w:rPr>
          <w:rFonts w:asciiTheme="minorHAnsi" w:eastAsiaTheme="minorEastAsia" w:hAnsiTheme="minorHAnsi" w:cstheme="minorBidi"/>
          <w:sz w:val="24"/>
          <w:szCs w:val="24"/>
        </w:rPr>
        <w:t xml:space="preserve">a on the main chain to build </w:t>
      </w:r>
      <w:r>
        <w:rPr>
          <w:rFonts w:asciiTheme="minorHAnsi" w:eastAsiaTheme="minorEastAsia" w:hAnsiTheme="minorHAnsi" w:cstheme="minorBidi" w:hint="eastAsia"/>
          <w:sz w:val="24"/>
          <w:szCs w:val="24"/>
        </w:rPr>
        <w:t>a</w:t>
      </w:r>
      <w:r>
        <w:rPr>
          <w:rFonts w:asciiTheme="minorHAnsi" w:eastAsiaTheme="minorEastAsia" w:hAnsiTheme="minorHAnsi" w:cstheme="minorBidi"/>
          <w:sz w:val="24"/>
          <w:szCs w:val="24"/>
        </w:rPr>
        <w:t xml:space="preserve"> new</w:t>
      </w:r>
      <w:r w:rsidRPr="00272313">
        <w:rPr>
          <w:rFonts w:asciiTheme="minorHAnsi" w:eastAsiaTheme="minorEastAsia" w:hAnsiTheme="minorHAnsi" w:cstheme="minorBidi"/>
          <w:sz w:val="24"/>
          <w:szCs w:val="24"/>
        </w:rPr>
        <w:t xml:space="preserve"> Wormhole data set.</w:t>
      </w:r>
    </w:p>
    <w:p w14:paraId="6C371D13" w14:textId="77777777" w:rsidR="00272313" w:rsidRDefault="00272313" w:rsidP="00272313"/>
    <w:p w14:paraId="19636268" w14:textId="77777777" w:rsidR="00272313" w:rsidRDefault="00272313" w:rsidP="00272313"/>
    <w:p w14:paraId="14C2F70B" w14:textId="77777777" w:rsidR="00272313" w:rsidRPr="00272313" w:rsidRDefault="00272313" w:rsidP="00272313"/>
    <w:p w14:paraId="168C0A82" w14:textId="77777777" w:rsidR="00272313" w:rsidRPr="00272313" w:rsidRDefault="00272313" w:rsidP="00C74102">
      <w:pPr>
        <w:pStyle w:val="HTMLPreformatted"/>
        <w:shd w:val="clear" w:color="auto" w:fill="FFFFFF"/>
        <w:outlineLvl w:val="0"/>
        <w:rPr>
          <w:rFonts w:asciiTheme="minorHAnsi" w:eastAsiaTheme="minorEastAsia" w:hAnsiTheme="minorHAnsi" w:cstheme="minorBidi"/>
          <w:b/>
          <w:sz w:val="28"/>
          <w:szCs w:val="24"/>
        </w:rPr>
      </w:pPr>
      <w:r w:rsidRPr="00272313">
        <w:rPr>
          <w:rFonts w:asciiTheme="minorHAnsi" w:eastAsiaTheme="minorEastAsia" w:hAnsiTheme="minorHAnsi" w:cstheme="minorBidi"/>
          <w:b/>
          <w:sz w:val="28"/>
          <w:szCs w:val="24"/>
        </w:rPr>
        <w:t>Wormhole's security model</w:t>
      </w:r>
    </w:p>
    <w:p w14:paraId="157BE8D5"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4D9FF16B" w14:textId="77777777" w:rsidR="00272313" w:rsidRPr="00272313" w:rsidRDefault="00272313" w:rsidP="00C74102">
      <w:pPr>
        <w:pStyle w:val="HTMLPreformatted"/>
        <w:shd w:val="clear" w:color="auto" w:fill="FFFFFF"/>
        <w:outlineLvl w:val="0"/>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Wormhole has two-layer </w:t>
      </w:r>
      <w:r w:rsidRPr="00272313">
        <w:rPr>
          <w:rFonts w:asciiTheme="minorHAnsi" w:eastAsiaTheme="minorEastAsia" w:hAnsiTheme="minorHAnsi" w:cstheme="minorBidi"/>
          <w:sz w:val="24"/>
          <w:szCs w:val="24"/>
        </w:rPr>
        <w:t>protection</w:t>
      </w:r>
      <w:r>
        <w:rPr>
          <w:rFonts w:asciiTheme="minorHAnsi" w:eastAsiaTheme="minorEastAsia" w:hAnsiTheme="minorHAnsi" w:cstheme="minorBidi"/>
          <w:sz w:val="24"/>
          <w:szCs w:val="24"/>
        </w:rPr>
        <w:t xml:space="preserve"> security</w:t>
      </w:r>
      <w:r w:rsidRPr="00272313">
        <w:rPr>
          <w:rFonts w:asciiTheme="minorHAnsi" w:eastAsiaTheme="minorEastAsia" w:hAnsiTheme="minorHAnsi" w:cstheme="minorBidi"/>
          <w:sz w:val="24"/>
          <w:szCs w:val="24"/>
        </w:rPr>
        <w:t>.</w:t>
      </w:r>
    </w:p>
    <w:p w14:paraId="0BFD7F00"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16FDD069"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The first layer is the transacti</w:t>
      </w:r>
      <w:r>
        <w:rPr>
          <w:rFonts w:asciiTheme="minorHAnsi" w:eastAsiaTheme="minorEastAsia" w:hAnsiTheme="minorHAnsi" w:cstheme="minorBidi"/>
          <w:sz w:val="24"/>
          <w:szCs w:val="24"/>
        </w:rPr>
        <w:t>on security of Bitcoin Cash,</w:t>
      </w:r>
      <w:r w:rsidRPr="00272313">
        <w:rPr>
          <w:rFonts w:asciiTheme="minorHAnsi" w:eastAsiaTheme="minorEastAsia" w:hAnsiTheme="minorHAnsi" w:cstheme="minorBidi"/>
          <w:sz w:val="24"/>
          <w:szCs w:val="24"/>
        </w:rPr>
        <w:t xml:space="preserve"> Bitcoin Cash uses the POW mining algorithm as the decentralized timestamp server. The algorithm has been running stably for nearly 10 years. The UTXO model has the following advantages:</w:t>
      </w:r>
    </w:p>
    <w:p w14:paraId="22310278" w14:textId="77777777" w:rsidR="00272313" w:rsidRP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UTXO requires no maintenance balance</w:t>
      </w:r>
    </w:p>
    <w:p w14:paraId="4D388385" w14:textId="77777777" w:rsidR="00272313" w:rsidRP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 xml:space="preserve">UTXO is an independent data logging unit that </w:t>
      </w:r>
      <w:r>
        <w:rPr>
          <w:rFonts w:asciiTheme="minorHAnsi" w:eastAsiaTheme="minorEastAsia" w:hAnsiTheme="minorHAnsi" w:cstheme="minorBidi"/>
          <w:sz w:val="24"/>
          <w:szCs w:val="24"/>
        </w:rPr>
        <w:t xml:space="preserve">can </w:t>
      </w:r>
      <w:r>
        <w:rPr>
          <w:rFonts w:asciiTheme="minorHAnsi" w:eastAsiaTheme="minorEastAsia" w:hAnsiTheme="minorHAnsi" w:cstheme="minorBidi" w:hint="eastAsia"/>
          <w:sz w:val="24"/>
          <w:szCs w:val="24"/>
        </w:rPr>
        <w:t>acc</w:t>
      </w:r>
      <w:r>
        <w:rPr>
          <w:rFonts w:asciiTheme="minorHAnsi" w:eastAsiaTheme="minorEastAsia" w:hAnsiTheme="minorHAnsi" w:cstheme="minorBidi"/>
          <w:sz w:val="24"/>
          <w:szCs w:val="24"/>
        </w:rPr>
        <w:t>elerate</w:t>
      </w:r>
      <w:r w:rsidRPr="00272313">
        <w:rPr>
          <w:rFonts w:asciiTheme="minorHAnsi" w:eastAsiaTheme="minorEastAsia" w:hAnsiTheme="minorHAnsi" w:cstheme="minorBidi"/>
          <w:sz w:val="24"/>
          <w:szCs w:val="24"/>
        </w:rPr>
        <w:t xml:space="preserve"> verification </w:t>
      </w:r>
      <w:r>
        <w:rPr>
          <w:rFonts w:asciiTheme="minorHAnsi" w:eastAsiaTheme="minorEastAsia" w:hAnsiTheme="minorHAnsi" w:cstheme="minorBidi"/>
          <w:sz w:val="24"/>
          <w:szCs w:val="24"/>
        </w:rPr>
        <w:t xml:space="preserve">of </w:t>
      </w:r>
      <w:r w:rsidRPr="00272313">
        <w:rPr>
          <w:rFonts w:asciiTheme="minorHAnsi" w:eastAsiaTheme="minorEastAsia" w:hAnsiTheme="minorHAnsi" w:cstheme="minorBidi"/>
          <w:sz w:val="24"/>
          <w:szCs w:val="24"/>
        </w:rPr>
        <w:t>transactions</w:t>
      </w:r>
      <w:r>
        <w:rPr>
          <w:rFonts w:asciiTheme="minorHAnsi" w:eastAsiaTheme="minorEastAsia" w:hAnsiTheme="minorHAnsi" w:cstheme="minorBidi"/>
          <w:sz w:val="24"/>
          <w:szCs w:val="24"/>
        </w:rPr>
        <w:t xml:space="preserve"> </w:t>
      </w:r>
    </w:p>
    <w:p w14:paraId="0C1A5B90" w14:textId="77777777" w:rsidR="00272313" w:rsidRP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lastRenderedPageBreak/>
        <w:t xml:space="preserve">UTXO model </w:t>
      </w:r>
      <w:r>
        <w:rPr>
          <w:rFonts w:asciiTheme="minorHAnsi" w:eastAsiaTheme="minorEastAsia" w:hAnsiTheme="minorHAnsi" w:cstheme="minorBidi"/>
          <w:sz w:val="24"/>
          <w:szCs w:val="24"/>
        </w:rPr>
        <w:t>has nothing to do with</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events</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 is only associated with </w:t>
      </w:r>
      <w:r w:rsidRPr="00272313">
        <w:rPr>
          <w:rFonts w:asciiTheme="minorHAnsi" w:eastAsiaTheme="minorEastAsia" w:hAnsiTheme="minorHAnsi" w:cstheme="minorBidi"/>
          <w:sz w:val="24"/>
          <w:szCs w:val="24"/>
        </w:rPr>
        <w:t>locking</w:t>
      </w:r>
      <w:r>
        <w:rPr>
          <w:rFonts w:asciiTheme="minorHAnsi" w:eastAsiaTheme="minorEastAsia" w:hAnsiTheme="minorHAnsi" w:cstheme="minorBidi"/>
          <w:sz w:val="24"/>
          <w:szCs w:val="24"/>
        </w:rPr>
        <w:t>/unlocking</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the </w:t>
      </w:r>
      <w:r w:rsidRPr="00272313">
        <w:rPr>
          <w:rFonts w:asciiTheme="minorHAnsi" w:eastAsiaTheme="minorEastAsia" w:hAnsiTheme="minorHAnsi" w:cstheme="minorBidi"/>
          <w:sz w:val="24"/>
          <w:szCs w:val="24"/>
        </w:rPr>
        <w:t xml:space="preserve">scripts </w:t>
      </w:r>
    </w:p>
    <w:p w14:paraId="6A375969" w14:textId="77777777" w:rsidR="00272313" w:rsidRDefault="00272313" w:rsidP="00272313">
      <w:pPr>
        <w:pStyle w:val="HTMLPreformatted"/>
        <w:numPr>
          <w:ilvl w:val="0"/>
          <w:numId w:val="7"/>
        </w:numPr>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UTXO has high performance when processing transactions</w:t>
      </w:r>
    </w:p>
    <w:p w14:paraId="686DF087" w14:textId="77777777" w:rsidR="00272313" w:rsidRPr="00272313" w:rsidRDefault="00272313" w:rsidP="00272313">
      <w:pPr>
        <w:pStyle w:val="HTMLPreformatted"/>
        <w:shd w:val="clear" w:color="auto" w:fill="FFFFFF"/>
        <w:ind w:left="720"/>
        <w:rPr>
          <w:rFonts w:asciiTheme="minorHAnsi" w:eastAsiaTheme="minorEastAsia" w:hAnsiTheme="minorHAnsi" w:cstheme="minorBidi"/>
          <w:sz w:val="24"/>
          <w:szCs w:val="24"/>
        </w:rPr>
      </w:pPr>
    </w:p>
    <w:p w14:paraId="5CB14DA6"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Wormhole protocol </w:t>
      </w:r>
      <w:r w:rsidRPr="00272313">
        <w:rPr>
          <w:rFonts w:asciiTheme="minorHAnsi" w:eastAsiaTheme="minorEastAsia" w:hAnsiTheme="minorHAnsi" w:cstheme="minorBidi"/>
          <w:sz w:val="24"/>
          <w:szCs w:val="24"/>
        </w:rPr>
        <w:t xml:space="preserve">uses the UTXO security model </w:t>
      </w:r>
      <w:r>
        <w:rPr>
          <w:rFonts w:asciiTheme="minorHAnsi" w:eastAsiaTheme="minorEastAsia" w:hAnsiTheme="minorHAnsi" w:cstheme="minorBidi"/>
          <w:sz w:val="24"/>
          <w:szCs w:val="24"/>
        </w:rPr>
        <w:t>of Bitcoin Cash, and</w:t>
      </w:r>
      <w:r w:rsidRPr="00272313">
        <w:rPr>
          <w:rFonts w:asciiTheme="minorHAnsi" w:eastAsiaTheme="minorEastAsia" w:hAnsiTheme="minorHAnsi" w:cstheme="minorBidi"/>
          <w:sz w:val="24"/>
          <w:szCs w:val="24"/>
        </w:rPr>
        <w:t xml:space="preserve"> Bitcoin Cash's decentralized timestamp server model.</w:t>
      </w:r>
    </w:p>
    <w:p w14:paraId="18FCB4A5" w14:textId="77777777" w:rsidR="00272313" w:rsidRDefault="00272313" w:rsidP="00272313">
      <w:pPr>
        <w:pStyle w:val="HTMLPreformatted"/>
        <w:shd w:val="clear" w:color="auto" w:fill="FFFFFF"/>
        <w:rPr>
          <w:rFonts w:asciiTheme="minorHAnsi" w:eastAsiaTheme="minorEastAsia" w:hAnsiTheme="minorHAnsi" w:cstheme="minorBidi"/>
          <w:sz w:val="24"/>
          <w:szCs w:val="24"/>
        </w:rPr>
      </w:pPr>
    </w:p>
    <w:p w14:paraId="31AAE187"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T</w:t>
      </w:r>
      <w:r>
        <w:rPr>
          <w:rFonts w:asciiTheme="minorHAnsi" w:eastAsiaTheme="minorEastAsia" w:hAnsiTheme="minorHAnsi" w:cstheme="minorBidi"/>
          <w:sz w:val="24"/>
          <w:szCs w:val="24"/>
        </w:rPr>
        <w:t>he second layer of protection are</w:t>
      </w:r>
      <w:r w:rsidRPr="00272313">
        <w:rPr>
          <w:rFonts w:asciiTheme="minorHAnsi" w:eastAsiaTheme="minorEastAsia" w:hAnsiTheme="minorHAnsi" w:cstheme="minorBidi"/>
          <w:sz w:val="24"/>
          <w:szCs w:val="24"/>
        </w:rPr>
        <w:t xml:space="preserve"> the node</w:t>
      </w:r>
      <w:r>
        <w:rPr>
          <w:rFonts w:asciiTheme="minorHAnsi" w:eastAsiaTheme="minorEastAsia" w:hAnsiTheme="minorHAnsi" w:cstheme="minorBidi"/>
          <w:sz w:val="24"/>
          <w:szCs w:val="24"/>
        </w:rPr>
        <w:t>s</w:t>
      </w:r>
      <w:r w:rsidRPr="0027231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who are </w:t>
      </w:r>
      <w:r w:rsidRPr="00272313">
        <w:rPr>
          <w:rFonts w:asciiTheme="minorHAnsi" w:eastAsiaTheme="minorEastAsia" w:hAnsiTheme="minorHAnsi" w:cstheme="minorBidi"/>
          <w:sz w:val="24"/>
          <w:szCs w:val="24"/>
        </w:rPr>
        <w:t xml:space="preserve">running the Wormhole protocol. The data that does not </w:t>
      </w:r>
      <w:r>
        <w:rPr>
          <w:rFonts w:asciiTheme="minorHAnsi" w:eastAsiaTheme="minorEastAsia" w:hAnsiTheme="minorHAnsi" w:cstheme="minorBidi"/>
          <w:sz w:val="24"/>
          <w:szCs w:val="24"/>
        </w:rPr>
        <w:t>comply with</w:t>
      </w:r>
      <w:r w:rsidRPr="00272313">
        <w:rPr>
          <w:rFonts w:asciiTheme="minorHAnsi" w:eastAsiaTheme="minorEastAsia" w:hAnsiTheme="minorHAnsi" w:cstheme="minorBidi"/>
          <w:sz w:val="24"/>
          <w:szCs w:val="24"/>
        </w:rPr>
        <w:t xml:space="preserve"> the Wormhole protocol will not be parsed by the nodes of the Wormhole protocol. Each node has the ability to c</w:t>
      </w:r>
      <w:r>
        <w:rPr>
          <w:rFonts w:asciiTheme="minorHAnsi" w:eastAsiaTheme="minorEastAsia" w:hAnsiTheme="minorHAnsi" w:cstheme="minorBidi"/>
          <w:sz w:val="24"/>
          <w:szCs w:val="24"/>
        </w:rPr>
        <w:t>alculate the nearest final legal</w:t>
      </w:r>
      <w:r w:rsidRPr="00272313">
        <w:rPr>
          <w:rFonts w:asciiTheme="minorHAnsi" w:eastAsiaTheme="minorEastAsia" w:hAnsiTheme="minorHAnsi" w:cstheme="minorBidi"/>
          <w:sz w:val="24"/>
          <w:szCs w:val="24"/>
        </w:rPr>
        <w:t xml:space="preserve"> state of the Wormhole by re</w:t>
      </w:r>
      <w:r>
        <w:rPr>
          <w:rFonts w:asciiTheme="minorHAnsi" w:eastAsiaTheme="minorEastAsia" w:hAnsiTheme="minorHAnsi" w:cstheme="minorBidi"/>
          <w:sz w:val="24"/>
          <w:szCs w:val="24"/>
        </w:rPr>
        <w:t>parsing</w:t>
      </w:r>
      <w:r w:rsidRPr="00272313">
        <w:rPr>
          <w:rFonts w:asciiTheme="minorHAnsi" w:eastAsiaTheme="minorEastAsia" w:hAnsiTheme="minorHAnsi" w:cstheme="minorBidi"/>
          <w:sz w:val="24"/>
          <w:szCs w:val="24"/>
        </w:rPr>
        <w:t xml:space="preserve"> the transaction data.</w:t>
      </w:r>
    </w:p>
    <w:p w14:paraId="039ACBBE" w14:textId="77777777" w:rsidR="00272313" w:rsidRDefault="00272313"/>
    <w:p w14:paraId="6486E760" w14:textId="77777777" w:rsidR="00272313" w:rsidRDefault="00272313"/>
    <w:p w14:paraId="26674649" w14:textId="77777777" w:rsidR="00272313" w:rsidRPr="00272313" w:rsidRDefault="00272313" w:rsidP="00C74102">
      <w:pPr>
        <w:outlineLvl w:val="0"/>
        <w:rPr>
          <w:b/>
          <w:sz w:val="36"/>
        </w:rPr>
      </w:pPr>
      <w:r w:rsidRPr="00272313">
        <w:rPr>
          <w:b/>
          <w:sz w:val="36"/>
        </w:rPr>
        <w:t xml:space="preserve">Future </w:t>
      </w:r>
    </w:p>
    <w:p w14:paraId="63003463" w14:textId="77777777" w:rsidR="00272313" w:rsidRDefault="00272313">
      <w:r w:rsidRPr="00962CA8">
        <w:rPr>
          <w:rFonts w:hint="eastAsia"/>
          <w:b/>
          <w:noProof/>
          <w:sz w:val="36"/>
        </w:rPr>
        <mc:AlternateContent>
          <mc:Choice Requires="wps">
            <w:drawing>
              <wp:anchor distT="0" distB="0" distL="114300" distR="114300" simplePos="0" relativeHeight="251667456" behindDoc="0" locked="0" layoutInCell="1" allowOverlap="1" wp14:anchorId="41258FF0" wp14:editId="590FC48D">
                <wp:simplePos x="0" y="0"/>
                <wp:positionH relativeFrom="column">
                  <wp:posOffset>0</wp:posOffset>
                </wp:positionH>
                <wp:positionV relativeFrom="paragraph">
                  <wp:posOffset>-635</wp:posOffset>
                </wp:positionV>
                <wp:extent cx="5739319" cy="0"/>
                <wp:effectExtent l="0" t="0" r="13970" b="12700"/>
                <wp:wrapNone/>
                <wp:docPr id="7" name="Straight Connector 7"/>
                <wp:cNvGraphicFramePr/>
                <a:graphic xmlns:a="http://schemas.openxmlformats.org/drawingml/2006/main">
                  <a:graphicData uri="http://schemas.microsoft.com/office/word/2010/wordprocessingShape">
                    <wps:wsp>
                      <wps:cNvCnPr/>
                      <wps:spPr>
                        <a:xfrm>
                          <a:off x="0" y="0"/>
                          <a:ext cx="5739319"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7075A2F"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51.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" strokecolor="#e7e6e6 [3214]" strokeweight=".5pt">
                <v:stroke joinstyle="miter"/>
              </v:line>
            </w:pict>
          </mc:Fallback>
        </mc:AlternateContent>
      </w:r>
    </w:p>
    <w:p w14:paraId="19E699F3" w14:textId="77777777" w:rsidR="00272313" w:rsidRDefault="00272313">
      <w:pPr>
        <w:rPr>
          <w:rFonts w:ascii="Consolas" w:eastAsia="Times New Roman" w:hAnsi="Consolas" w:cs="Consolas"/>
          <w:color w:val="24292E"/>
          <w:sz w:val="20"/>
          <w:szCs w:val="20"/>
        </w:rPr>
      </w:pPr>
      <w:r>
        <w:t>Wormhole’s roadmap:</w:t>
      </w:r>
      <w:r w:rsidRPr="00272313">
        <w:rPr>
          <w:rFonts w:ascii="Consolas" w:eastAsia="Times New Roman" w:hAnsi="Consolas" w:cs="Consolas"/>
          <w:color w:val="24292E"/>
          <w:sz w:val="20"/>
          <w:szCs w:val="20"/>
        </w:rPr>
        <w:t xml:space="preserve"> </w:t>
      </w:r>
      <w:hyperlink r:id="rId8" w:anchor="wormhole" w:history="1">
        <w:r w:rsidRPr="009D16E9">
          <w:rPr>
            <w:rStyle w:val="Hyperlink"/>
            <w:rFonts w:ascii="Consolas" w:eastAsia="Times New Roman" w:hAnsi="Consolas" w:cs="Consolas"/>
            <w:sz w:val="20"/>
            <w:szCs w:val="20"/>
          </w:rPr>
          <w:t>https://github.com/copernet/spec/blob/master/whcwhitepaper.md#wormhole</w:t>
        </w:r>
      </w:hyperlink>
    </w:p>
    <w:p w14:paraId="3EACCCE7" w14:textId="77777777" w:rsidR="00272313" w:rsidRDefault="00272313">
      <w:pPr>
        <w:rPr>
          <w:rFonts w:ascii="Consolas" w:eastAsia="Times New Roman" w:hAnsi="Consolas" w:cs="Consolas"/>
          <w:color w:val="24292E"/>
          <w:sz w:val="20"/>
          <w:szCs w:val="20"/>
        </w:rPr>
      </w:pPr>
    </w:p>
    <w:p w14:paraId="063D9AA7" w14:textId="77777777" w:rsidR="00272313" w:rsidRDefault="00272313">
      <w:pPr>
        <w:rPr>
          <w:b/>
          <w:sz w:val="36"/>
        </w:rPr>
      </w:pPr>
    </w:p>
    <w:p w14:paraId="0462BF41" w14:textId="77777777" w:rsidR="00272313" w:rsidRDefault="00272313">
      <w:pPr>
        <w:rPr>
          <w:b/>
          <w:sz w:val="36"/>
        </w:rPr>
      </w:pPr>
    </w:p>
    <w:p w14:paraId="5B4FD822" w14:textId="77777777" w:rsidR="00272313" w:rsidRDefault="00272313" w:rsidP="00C74102">
      <w:pPr>
        <w:outlineLvl w:val="0"/>
        <w:rPr>
          <w:b/>
          <w:sz w:val="36"/>
        </w:rPr>
      </w:pPr>
      <w:r w:rsidRPr="00272313">
        <w:rPr>
          <w:b/>
          <w:sz w:val="36"/>
        </w:rPr>
        <w:t>Conclusion</w:t>
      </w:r>
    </w:p>
    <w:p w14:paraId="2123810C" w14:textId="77777777" w:rsidR="00272313" w:rsidRDefault="00272313">
      <w:pPr>
        <w:rPr>
          <w:b/>
          <w:sz w:val="36"/>
        </w:rPr>
      </w:pPr>
      <w:r w:rsidRPr="00962CA8">
        <w:rPr>
          <w:rFonts w:hint="eastAsia"/>
          <w:b/>
          <w:noProof/>
          <w:sz w:val="36"/>
        </w:rPr>
        <mc:AlternateContent>
          <mc:Choice Requires="wps">
            <w:drawing>
              <wp:anchor distT="0" distB="0" distL="114300" distR="114300" simplePos="0" relativeHeight="251665408" behindDoc="0" locked="0" layoutInCell="1" allowOverlap="1" wp14:anchorId="4CF4314F" wp14:editId="4F14869B">
                <wp:simplePos x="0" y="0"/>
                <wp:positionH relativeFrom="column">
                  <wp:posOffset>0</wp:posOffset>
                </wp:positionH>
                <wp:positionV relativeFrom="paragraph">
                  <wp:posOffset>9728</wp:posOffset>
                </wp:positionV>
                <wp:extent cx="5739319" cy="0"/>
                <wp:effectExtent l="0" t="0" r="13970" b="12700"/>
                <wp:wrapNone/>
                <wp:docPr id="8" name="Straight Connector 8"/>
                <wp:cNvGraphicFramePr/>
                <a:graphic xmlns:a="http://schemas.openxmlformats.org/drawingml/2006/main">
                  <a:graphicData uri="http://schemas.microsoft.com/office/word/2010/wordprocessingShape">
                    <wps:wsp>
                      <wps:cNvCnPr/>
                      <wps:spPr>
                        <a:xfrm>
                          <a:off x="0" y="0"/>
                          <a:ext cx="5739319"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B3666E2"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5pt" to="45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" strokecolor="#e7e6e6 [3214]" strokeweight=".5pt">
                <v:stroke joinstyle="miter"/>
              </v:line>
            </w:pict>
          </mc:Fallback>
        </mc:AlternateContent>
      </w:r>
    </w:p>
    <w:p w14:paraId="6A1A6407" w14:textId="77777777" w:rsidR="00272313" w:rsidRPr="00272313" w:rsidRDefault="00272313" w:rsidP="00272313">
      <w:pPr>
        <w:pStyle w:val="HTMLPreformatted"/>
        <w:shd w:val="clear" w:color="auto" w:fill="FFFFFF"/>
        <w:rPr>
          <w:rFonts w:asciiTheme="minorHAnsi" w:eastAsiaTheme="minorEastAsia" w:hAnsiTheme="minorHAnsi" w:cstheme="minorBidi"/>
          <w:sz w:val="24"/>
          <w:szCs w:val="24"/>
        </w:rPr>
      </w:pPr>
      <w:r w:rsidRPr="00272313">
        <w:rPr>
          <w:rFonts w:asciiTheme="minorHAnsi" w:eastAsiaTheme="minorEastAsia" w:hAnsiTheme="minorHAnsi" w:cstheme="minorBidi"/>
          <w:sz w:val="24"/>
          <w:szCs w:val="24"/>
        </w:rPr>
        <w:t xml:space="preserve">The lack of smart contracts has always been a major weakness of the public </w:t>
      </w:r>
      <w:r>
        <w:rPr>
          <w:rFonts w:asciiTheme="minorHAnsi" w:eastAsiaTheme="minorEastAsia" w:hAnsiTheme="minorHAnsi" w:cstheme="minorBidi"/>
          <w:sz w:val="24"/>
          <w:szCs w:val="24"/>
        </w:rPr>
        <w:t>Block</w:t>
      </w:r>
      <w:r w:rsidRPr="00272313">
        <w:rPr>
          <w:rFonts w:asciiTheme="minorHAnsi" w:eastAsiaTheme="minorEastAsia" w:hAnsiTheme="minorHAnsi" w:cstheme="minorBidi"/>
          <w:sz w:val="24"/>
          <w:szCs w:val="24"/>
        </w:rPr>
        <w:t>chain based on the UTXO model. Th</w:t>
      </w:r>
      <w:r>
        <w:rPr>
          <w:rFonts w:asciiTheme="minorHAnsi" w:eastAsiaTheme="minorEastAsia" w:hAnsiTheme="minorHAnsi" w:cstheme="minorBidi"/>
          <w:sz w:val="24"/>
          <w:szCs w:val="24"/>
        </w:rPr>
        <w:t>e Wormhole protocol can add</w:t>
      </w:r>
      <w:r w:rsidRPr="00272313">
        <w:rPr>
          <w:rFonts w:asciiTheme="minorHAnsi" w:eastAsiaTheme="minorEastAsia" w:hAnsiTheme="minorHAnsi" w:cstheme="minorBidi"/>
          <w:sz w:val="24"/>
          <w:szCs w:val="24"/>
        </w:rPr>
        <w:t xml:space="preserve"> the account model to achieve smart contracts in the case of fully reconfiguring the security and reliability of UTXO. It will </w:t>
      </w:r>
      <w:r>
        <w:rPr>
          <w:rFonts w:asciiTheme="minorHAnsi" w:eastAsiaTheme="minorEastAsia" w:hAnsiTheme="minorHAnsi" w:cstheme="minorBidi"/>
          <w:sz w:val="24"/>
          <w:szCs w:val="24"/>
        </w:rPr>
        <w:t>provide</w:t>
      </w:r>
      <w:r w:rsidRPr="00272313">
        <w:rPr>
          <w:rFonts w:asciiTheme="minorHAnsi" w:eastAsiaTheme="minorEastAsia" w:hAnsiTheme="minorHAnsi" w:cstheme="minorBidi"/>
          <w:sz w:val="24"/>
          <w:szCs w:val="24"/>
        </w:rPr>
        <w:t xml:space="preserve"> more possibilities</w:t>
      </w:r>
      <w:r>
        <w:rPr>
          <w:rFonts w:asciiTheme="minorHAnsi" w:eastAsiaTheme="minorEastAsia" w:hAnsiTheme="minorHAnsi" w:cstheme="minorBidi"/>
          <w:sz w:val="24"/>
          <w:szCs w:val="24"/>
        </w:rPr>
        <w:t xml:space="preserve"> to Bitcoin Cash.</w:t>
      </w:r>
    </w:p>
    <w:p w14:paraId="117C4300" w14:textId="77777777" w:rsidR="00272313" w:rsidRPr="00272313" w:rsidRDefault="00272313">
      <w:pPr>
        <w:rPr>
          <w:b/>
          <w:sz w:val="36"/>
        </w:rPr>
      </w:pPr>
    </w:p>
    <w:sectPr w:rsidR="00272313" w:rsidRPr="00272313" w:rsidSect="008803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512"/>
    <w:multiLevelType w:val="hybridMultilevel"/>
    <w:tmpl w:val="9E92BC7E"/>
    <w:lvl w:ilvl="0" w:tplc="C0C4ACCA">
      <w:numFmt w:val="bullet"/>
      <w:lvlText w:val="•"/>
      <w:lvlJc w:val="left"/>
      <w:pPr>
        <w:ind w:left="720" w:hanging="360"/>
      </w:pPr>
      <w:rPr>
        <w:rFonts w:ascii="Helvetica" w:eastAsia="Times New Roman" w:hAnsi="Helvetica"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16B3"/>
    <w:multiLevelType w:val="hybridMultilevel"/>
    <w:tmpl w:val="90EC2C80"/>
    <w:lvl w:ilvl="0" w:tplc="C0C4ACCA">
      <w:numFmt w:val="bullet"/>
      <w:lvlText w:val="•"/>
      <w:lvlJc w:val="left"/>
      <w:pPr>
        <w:ind w:left="720" w:hanging="360"/>
      </w:pPr>
      <w:rPr>
        <w:rFonts w:ascii="Helvetica" w:eastAsia="Times New Roman" w:hAnsi="Helvetica"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00CFF"/>
    <w:multiLevelType w:val="hybridMultilevel"/>
    <w:tmpl w:val="DDC0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86338"/>
    <w:multiLevelType w:val="hybridMultilevel"/>
    <w:tmpl w:val="758CEE74"/>
    <w:lvl w:ilvl="0" w:tplc="C0C4ACCA">
      <w:numFmt w:val="bullet"/>
      <w:lvlText w:val="•"/>
      <w:lvlJc w:val="left"/>
      <w:pPr>
        <w:ind w:left="720" w:hanging="360"/>
      </w:pPr>
      <w:rPr>
        <w:rFonts w:ascii="Helvetica" w:eastAsia="Times New Roman" w:hAnsi="Helvetica"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C3F61"/>
    <w:multiLevelType w:val="hybridMultilevel"/>
    <w:tmpl w:val="54F0FFE8"/>
    <w:lvl w:ilvl="0" w:tplc="C0C4ACCA">
      <w:numFmt w:val="bullet"/>
      <w:lvlText w:val="•"/>
      <w:lvlJc w:val="left"/>
      <w:pPr>
        <w:ind w:left="781" w:hanging="360"/>
      </w:pPr>
      <w:rPr>
        <w:rFonts w:ascii="Helvetica" w:eastAsia="Times New Roman" w:hAnsi="Helvetica" w:cs="Times New Roman" w:hint="default"/>
        <w:sz w:val="36"/>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5E244F9A"/>
    <w:multiLevelType w:val="hybridMultilevel"/>
    <w:tmpl w:val="EC18DF44"/>
    <w:lvl w:ilvl="0" w:tplc="C0C4ACCA">
      <w:numFmt w:val="bullet"/>
      <w:lvlText w:val="•"/>
      <w:lvlJc w:val="left"/>
      <w:pPr>
        <w:ind w:left="720" w:hanging="360"/>
      </w:pPr>
      <w:rPr>
        <w:rFonts w:ascii="Helvetica" w:eastAsia="Times New Roman" w:hAnsi="Helvetica"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82038"/>
    <w:multiLevelType w:val="hybridMultilevel"/>
    <w:tmpl w:val="65A01EAA"/>
    <w:lvl w:ilvl="0" w:tplc="C0C4ACCA">
      <w:numFmt w:val="bullet"/>
      <w:lvlText w:val="•"/>
      <w:lvlJc w:val="left"/>
      <w:pPr>
        <w:ind w:left="781" w:hanging="360"/>
      </w:pPr>
      <w:rPr>
        <w:rFonts w:ascii="Helvetica" w:eastAsia="Times New Roman" w:hAnsi="Helvetica" w:cs="Times New Roman" w:hint="default"/>
        <w:sz w:val="36"/>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CA8"/>
    <w:rsid w:val="00272313"/>
    <w:rsid w:val="00592C8C"/>
    <w:rsid w:val="005F7724"/>
    <w:rsid w:val="0088031D"/>
    <w:rsid w:val="00962CA8"/>
    <w:rsid w:val="00A77FF8"/>
    <w:rsid w:val="00C74102"/>
    <w:rsid w:val="00DC697D"/>
    <w:rsid w:val="00F3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0D00"/>
  <w15:chartTrackingRefBased/>
  <w15:docId w15:val="{77250DA4-981A-E246-B99E-E66D3101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13"/>
    <w:pPr>
      <w:ind w:left="720"/>
      <w:contextualSpacing/>
    </w:pPr>
  </w:style>
  <w:style w:type="paragraph" w:styleId="HTMLPreformatted">
    <w:name w:val="HTML Preformatted"/>
    <w:basedOn w:val="Normal"/>
    <w:link w:val="HTMLPreformattedChar"/>
    <w:uiPriority w:val="99"/>
    <w:semiHidden/>
    <w:unhideWhenUsed/>
    <w:rsid w:val="0027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313"/>
    <w:rPr>
      <w:rFonts w:ascii="Courier New" w:eastAsia="Times New Roman" w:hAnsi="Courier New" w:cs="Courier New"/>
      <w:sz w:val="20"/>
      <w:szCs w:val="20"/>
    </w:rPr>
  </w:style>
  <w:style w:type="character" w:styleId="Hyperlink">
    <w:name w:val="Hyperlink"/>
    <w:basedOn w:val="DefaultParagraphFont"/>
    <w:uiPriority w:val="99"/>
    <w:unhideWhenUsed/>
    <w:rsid w:val="00272313"/>
    <w:rPr>
      <w:color w:val="0563C1" w:themeColor="hyperlink"/>
      <w:u w:val="single"/>
    </w:rPr>
  </w:style>
  <w:style w:type="character" w:customStyle="1" w:styleId="UnresolvedMention1">
    <w:name w:val="Unresolved Mention1"/>
    <w:basedOn w:val="DefaultParagraphFont"/>
    <w:uiPriority w:val="99"/>
    <w:semiHidden/>
    <w:unhideWhenUsed/>
    <w:rsid w:val="00272313"/>
    <w:rPr>
      <w:color w:val="605E5C"/>
      <w:shd w:val="clear" w:color="auto" w:fill="E1DFDD"/>
    </w:rPr>
  </w:style>
  <w:style w:type="character" w:styleId="FollowedHyperlink">
    <w:name w:val="FollowedHyperlink"/>
    <w:basedOn w:val="DefaultParagraphFont"/>
    <w:uiPriority w:val="99"/>
    <w:semiHidden/>
    <w:unhideWhenUsed/>
    <w:rsid w:val="00272313"/>
    <w:rPr>
      <w:color w:val="954F72" w:themeColor="followedHyperlink"/>
      <w:u w:val="single"/>
    </w:rPr>
  </w:style>
  <w:style w:type="paragraph" w:styleId="Revision">
    <w:name w:val="Revision"/>
    <w:hidden/>
    <w:uiPriority w:val="99"/>
    <w:semiHidden/>
    <w:rsid w:val="00C74102"/>
  </w:style>
  <w:style w:type="paragraph" w:styleId="BalloonText">
    <w:name w:val="Balloon Text"/>
    <w:basedOn w:val="Normal"/>
    <w:link w:val="BalloonTextChar"/>
    <w:uiPriority w:val="99"/>
    <w:semiHidden/>
    <w:unhideWhenUsed/>
    <w:rsid w:val="00C74102"/>
    <w:rPr>
      <w:rFonts w:ascii="SimSun" w:eastAsia="SimSun"/>
      <w:sz w:val="18"/>
      <w:szCs w:val="18"/>
    </w:rPr>
  </w:style>
  <w:style w:type="character" w:customStyle="1" w:styleId="BalloonTextChar">
    <w:name w:val="Balloon Text Char"/>
    <w:basedOn w:val="DefaultParagraphFont"/>
    <w:link w:val="BalloonText"/>
    <w:uiPriority w:val="99"/>
    <w:semiHidden/>
    <w:rsid w:val="00C74102"/>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6232">
      <w:bodyDiv w:val="1"/>
      <w:marLeft w:val="0"/>
      <w:marRight w:val="0"/>
      <w:marTop w:val="0"/>
      <w:marBottom w:val="0"/>
      <w:divBdr>
        <w:top w:val="none" w:sz="0" w:space="0" w:color="auto"/>
        <w:left w:val="none" w:sz="0" w:space="0" w:color="auto"/>
        <w:bottom w:val="none" w:sz="0" w:space="0" w:color="auto"/>
        <w:right w:val="none" w:sz="0" w:space="0" w:color="auto"/>
      </w:divBdr>
    </w:div>
    <w:div w:id="129052448">
      <w:bodyDiv w:val="1"/>
      <w:marLeft w:val="0"/>
      <w:marRight w:val="0"/>
      <w:marTop w:val="0"/>
      <w:marBottom w:val="0"/>
      <w:divBdr>
        <w:top w:val="none" w:sz="0" w:space="0" w:color="auto"/>
        <w:left w:val="none" w:sz="0" w:space="0" w:color="auto"/>
        <w:bottom w:val="none" w:sz="0" w:space="0" w:color="auto"/>
        <w:right w:val="none" w:sz="0" w:space="0" w:color="auto"/>
      </w:divBdr>
    </w:div>
    <w:div w:id="471873444">
      <w:bodyDiv w:val="1"/>
      <w:marLeft w:val="0"/>
      <w:marRight w:val="0"/>
      <w:marTop w:val="0"/>
      <w:marBottom w:val="0"/>
      <w:divBdr>
        <w:top w:val="none" w:sz="0" w:space="0" w:color="auto"/>
        <w:left w:val="none" w:sz="0" w:space="0" w:color="auto"/>
        <w:bottom w:val="none" w:sz="0" w:space="0" w:color="auto"/>
        <w:right w:val="none" w:sz="0" w:space="0" w:color="auto"/>
      </w:divBdr>
    </w:div>
    <w:div w:id="1037780636">
      <w:bodyDiv w:val="1"/>
      <w:marLeft w:val="0"/>
      <w:marRight w:val="0"/>
      <w:marTop w:val="0"/>
      <w:marBottom w:val="0"/>
      <w:divBdr>
        <w:top w:val="none" w:sz="0" w:space="0" w:color="auto"/>
        <w:left w:val="none" w:sz="0" w:space="0" w:color="auto"/>
        <w:bottom w:val="none" w:sz="0" w:space="0" w:color="auto"/>
        <w:right w:val="none" w:sz="0" w:space="0" w:color="auto"/>
      </w:divBdr>
    </w:div>
    <w:div w:id="1565919408">
      <w:bodyDiv w:val="1"/>
      <w:marLeft w:val="0"/>
      <w:marRight w:val="0"/>
      <w:marTop w:val="0"/>
      <w:marBottom w:val="0"/>
      <w:divBdr>
        <w:top w:val="none" w:sz="0" w:space="0" w:color="auto"/>
        <w:left w:val="none" w:sz="0" w:space="0" w:color="auto"/>
        <w:bottom w:val="none" w:sz="0" w:space="0" w:color="auto"/>
        <w:right w:val="none" w:sz="0" w:space="0" w:color="auto"/>
      </w:divBdr>
    </w:div>
    <w:div w:id="1659579451">
      <w:bodyDiv w:val="1"/>
      <w:marLeft w:val="0"/>
      <w:marRight w:val="0"/>
      <w:marTop w:val="0"/>
      <w:marBottom w:val="0"/>
      <w:divBdr>
        <w:top w:val="none" w:sz="0" w:space="0" w:color="auto"/>
        <w:left w:val="none" w:sz="0" w:space="0" w:color="auto"/>
        <w:bottom w:val="none" w:sz="0" w:space="0" w:color="auto"/>
        <w:right w:val="none" w:sz="0" w:space="0" w:color="auto"/>
      </w:divBdr>
    </w:div>
    <w:div w:id="1936550121">
      <w:bodyDiv w:val="1"/>
      <w:marLeft w:val="0"/>
      <w:marRight w:val="0"/>
      <w:marTop w:val="0"/>
      <w:marBottom w:val="0"/>
      <w:divBdr>
        <w:top w:val="none" w:sz="0" w:space="0" w:color="auto"/>
        <w:left w:val="none" w:sz="0" w:space="0" w:color="auto"/>
        <w:bottom w:val="none" w:sz="0" w:space="0" w:color="auto"/>
        <w:right w:val="none" w:sz="0" w:space="0" w:color="auto"/>
      </w:divBdr>
    </w:div>
    <w:div w:id="20005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pernet/spec/blob/master/whcwhitepaper.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D343-E062-B44B-AB79-85C4EE6D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1528</Words>
  <Characters>8710</Characters>
  <Application>Microsoft Office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Runcheng Chang</dc:creator>
  <cp:keywords/>
  <dc:description/>
  <cp:lastModifiedBy>Runcheng Chang</cp:lastModifiedBy>
  <cp:revision>4</cp:revision>
  <dcterms:created xsi:type="dcterms:W3CDTF">2018-08-21T14:33:00Z</dcterms:created>
  <dcterms:modified xsi:type="dcterms:W3CDTF">2018-08-21T18:06:00Z</dcterms:modified>
</cp:coreProperties>
</file>